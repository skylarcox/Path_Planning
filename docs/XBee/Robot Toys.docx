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400" w:type="dxa"/>
        <w:jc w:val="center"/>
        <w:tblCellMar>
          <w:top w:w="15" w:type="dxa"/>
          <w:left w:w="15" w:type="dxa"/>
          <w:bottom w:w="15" w:type="dxa"/>
          <w:right w:w="15" w:type="dxa"/>
        </w:tblCellMar>
        <w:tblLook w:val="04A0"/>
      </w:tblPr>
      <w:tblGrid>
        <w:gridCol w:w="2490"/>
        <w:gridCol w:w="6810"/>
        <w:gridCol w:w="2100"/>
      </w:tblGrid>
      <w:tr w:rsidR="00493B81" w:rsidRPr="00493B81" w:rsidTr="00493B81">
        <w:trPr>
          <w:jc w:val="center"/>
        </w:trPr>
        <w:tc>
          <w:tcPr>
            <w:tcW w:w="9300" w:type="dxa"/>
            <w:gridSpan w:val="2"/>
            <w:hideMark/>
          </w:tcPr>
          <w:p w:rsidR="00493B81" w:rsidRPr="00493B81" w:rsidRDefault="00493B81" w:rsidP="00493B81">
            <w:pPr>
              <w:spacing w:after="0" w:line="240" w:lineRule="auto"/>
              <w:rPr>
                <w:rFonts w:ascii="Times New Roman" w:eastAsia="Times New Roman" w:hAnsi="Times New Roman" w:cs="Times New Roman"/>
                <w:sz w:val="24"/>
                <w:szCs w:val="24"/>
              </w:rPr>
            </w:pPr>
            <w:r w:rsidRPr="00493B81">
              <w:rPr>
                <w:rFonts w:ascii="Times New Roman" w:eastAsia="Times New Roman" w:hAnsi="Times New Roman" w:cs="Times New Roman"/>
                <w:b/>
                <w:bCs/>
                <w:color w:val="0000FF"/>
                <w:sz w:val="48"/>
              </w:rPr>
              <w:t>Robot Toys</w:t>
            </w:r>
          </w:p>
        </w:tc>
        <w:tc>
          <w:tcPr>
            <w:tcW w:w="2100" w:type="dxa"/>
            <w:hideMark/>
          </w:tcPr>
          <w:p w:rsidR="00493B81" w:rsidRPr="00493B81" w:rsidRDefault="00493B81" w:rsidP="00493B81">
            <w:pPr>
              <w:spacing w:after="0" w:line="240" w:lineRule="auto"/>
              <w:jc w:val="right"/>
              <w:rPr>
                <w:rFonts w:ascii="Times New Roman" w:eastAsia="Times New Roman" w:hAnsi="Times New Roman" w:cs="Times New Roman"/>
                <w:sz w:val="24"/>
                <w:szCs w:val="24"/>
              </w:rPr>
            </w:pPr>
            <w:hyperlink r:id="rId4" w:tgtFrame="_top" w:history="1">
              <w:r>
                <w:rPr>
                  <w:rFonts w:ascii="Times New Roman" w:eastAsia="Times New Roman" w:hAnsi="Times New Roman" w:cs="Times New Roman"/>
                  <w:noProof/>
                  <w:sz w:val="24"/>
                  <w:szCs w:val="24"/>
                </w:rPr>
                <w:drawing>
                  <wp:anchor distT="0" distB="0" distL="0" distR="0" simplePos="0" relativeHeight="251660288" behindDoc="0" locked="0" layoutInCell="1" allowOverlap="0">
                    <wp:simplePos x="0" y="0"/>
                    <wp:positionH relativeFrom="column">
                      <wp:align>right</wp:align>
                    </wp:positionH>
                    <wp:positionV relativeFrom="line">
                      <wp:posOffset>0</wp:posOffset>
                    </wp:positionV>
                    <wp:extent cx="1143000" cy="171450"/>
                    <wp:effectExtent l="19050" t="0" r="0" b="0"/>
                    <wp:wrapSquare wrapText="bothSides"/>
                    <wp:docPr id="39" name="Picture 2" descr="Robot Books">
                      <a:hlinkClick xmlns:a="http://schemas.openxmlformats.org/drawingml/2006/main" r:id="rId4"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bot Books">
                              <a:hlinkClick r:id="rId4" tgtFrame="&quot;_top&quot;"/>
                            </pic:cNvPr>
                            <pic:cNvPicPr>
                              <a:picLocks noChangeAspect="1" noChangeArrowheads="1"/>
                            </pic:cNvPicPr>
                          </pic:nvPicPr>
                          <pic:blipFill>
                            <a:blip r:embed="rId5"/>
                            <a:srcRect/>
                            <a:stretch>
                              <a:fillRect/>
                            </a:stretch>
                          </pic:blipFill>
                          <pic:spPr bwMode="auto">
                            <a:xfrm>
                              <a:off x="0" y="0"/>
                              <a:ext cx="1143000" cy="171450"/>
                            </a:xfrm>
                            <a:prstGeom prst="rect">
                              <a:avLst/>
                            </a:prstGeom>
                            <a:noFill/>
                            <a:ln w="9525">
                              <a:noFill/>
                              <a:miter lim="800000"/>
                              <a:headEnd/>
                              <a:tailEnd/>
                            </a:ln>
                          </pic:spPr>
                        </pic:pic>
                      </a:graphicData>
                    </a:graphic>
                  </wp:anchor>
                </w:drawing>
              </w:r>
            </w:hyperlink>
          </w:p>
        </w:tc>
      </w:tr>
      <w:tr w:rsidR="00493B81" w:rsidRPr="00493B81" w:rsidTr="00493B81">
        <w:trPr>
          <w:trHeight w:val="45"/>
          <w:jc w:val="center"/>
        </w:trPr>
        <w:tc>
          <w:tcPr>
            <w:tcW w:w="0" w:type="auto"/>
            <w:gridSpan w:val="3"/>
            <w:shd w:val="clear" w:color="auto" w:fill="0000FF"/>
            <w:vAlign w:val="center"/>
            <w:hideMark/>
          </w:tcPr>
          <w:p w:rsidR="00493B81" w:rsidRPr="00493B81" w:rsidRDefault="00493B81" w:rsidP="00493B81">
            <w:pPr>
              <w:spacing w:after="0" w:line="240" w:lineRule="auto"/>
              <w:rPr>
                <w:rFonts w:ascii="Times New Roman" w:eastAsia="Times New Roman" w:hAnsi="Times New Roman" w:cs="Times New Roman"/>
                <w:sz w:val="4"/>
                <w:szCs w:val="24"/>
              </w:rPr>
            </w:pPr>
          </w:p>
        </w:tc>
      </w:tr>
      <w:tr w:rsidR="00493B81" w:rsidRPr="00493B81" w:rsidTr="00493B81">
        <w:trPr>
          <w:trHeight w:val="45"/>
          <w:jc w:val="center"/>
        </w:trPr>
        <w:tc>
          <w:tcPr>
            <w:tcW w:w="0" w:type="auto"/>
            <w:gridSpan w:val="3"/>
            <w:shd w:val="clear" w:color="auto" w:fill="FF00FF"/>
            <w:vAlign w:val="center"/>
            <w:hideMark/>
          </w:tcPr>
          <w:p w:rsidR="00493B81" w:rsidRPr="00493B81" w:rsidRDefault="00493B81" w:rsidP="00493B81">
            <w:pPr>
              <w:spacing w:after="0" w:line="240" w:lineRule="auto"/>
              <w:rPr>
                <w:rFonts w:ascii="Times New Roman" w:eastAsia="Times New Roman" w:hAnsi="Times New Roman" w:cs="Times New Roman"/>
                <w:sz w:val="4"/>
                <w:szCs w:val="24"/>
              </w:rPr>
            </w:pPr>
          </w:p>
        </w:tc>
      </w:tr>
      <w:tr w:rsidR="00493B81" w:rsidRPr="00493B81" w:rsidTr="00493B81">
        <w:trPr>
          <w:trHeight w:val="45"/>
          <w:jc w:val="center"/>
        </w:trPr>
        <w:tc>
          <w:tcPr>
            <w:tcW w:w="0" w:type="auto"/>
            <w:gridSpan w:val="3"/>
            <w:shd w:val="clear" w:color="auto" w:fill="0000FF"/>
            <w:vAlign w:val="center"/>
            <w:hideMark/>
          </w:tcPr>
          <w:p w:rsidR="00493B81" w:rsidRPr="00493B81" w:rsidRDefault="00493B81" w:rsidP="00493B81">
            <w:pPr>
              <w:spacing w:after="0" w:line="240" w:lineRule="auto"/>
              <w:rPr>
                <w:rFonts w:ascii="Times New Roman" w:eastAsia="Times New Roman" w:hAnsi="Times New Roman" w:cs="Times New Roman"/>
                <w:sz w:val="4"/>
                <w:szCs w:val="24"/>
              </w:rPr>
            </w:pPr>
          </w:p>
        </w:tc>
      </w:tr>
      <w:tr w:rsidR="00493B81" w:rsidRPr="00493B81" w:rsidTr="00493B81">
        <w:trPr>
          <w:trHeight w:val="750"/>
          <w:jc w:val="center"/>
        </w:trPr>
        <w:tc>
          <w:tcPr>
            <w:tcW w:w="0" w:type="auto"/>
            <w:gridSpan w:val="3"/>
            <w:vAlign w:val="center"/>
            <w:hideMark/>
          </w:tcPr>
          <w:p w:rsidR="00493B81" w:rsidRPr="00493B81" w:rsidRDefault="00493B81" w:rsidP="00493B81">
            <w:pPr>
              <w:spacing w:after="0" w:line="240" w:lineRule="auto"/>
              <w:rPr>
                <w:rFonts w:ascii="Times New Roman" w:eastAsia="Times New Roman" w:hAnsi="Times New Roman" w:cs="Times New Roman"/>
                <w:sz w:val="24"/>
                <w:szCs w:val="24"/>
              </w:rPr>
            </w:pPr>
          </w:p>
        </w:tc>
      </w:tr>
      <w:tr w:rsidR="00493B81" w:rsidRPr="00493B81" w:rsidTr="00493B81">
        <w:trPr>
          <w:jc w:val="center"/>
        </w:trPr>
        <w:tc>
          <w:tcPr>
            <w:tcW w:w="2550" w:type="dxa"/>
            <w:hideMark/>
          </w:tcPr>
          <w:tbl>
            <w:tblPr>
              <w:tblW w:w="1800" w:type="dxa"/>
              <w:tblCellSpacing w:w="0" w:type="dxa"/>
              <w:shd w:val="clear" w:color="auto" w:fill="336699"/>
              <w:tblCellMar>
                <w:left w:w="0" w:type="dxa"/>
                <w:right w:w="0" w:type="dxa"/>
              </w:tblCellMar>
              <w:tblLook w:val="04A0"/>
            </w:tblPr>
            <w:tblGrid>
              <w:gridCol w:w="1800"/>
            </w:tblGrid>
            <w:tr w:rsidR="00493B81" w:rsidRPr="00493B81">
              <w:trPr>
                <w:tblCellSpacing w:w="0" w:type="dxa"/>
              </w:trPr>
              <w:tc>
                <w:tcPr>
                  <w:tcW w:w="0" w:type="auto"/>
                  <w:shd w:val="clear" w:color="auto" w:fill="336699"/>
                  <w:vAlign w:val="center"/>
                  <w:hideMark/>
                </w:tcPr>
                <w:p w:rsidR="00493B81" w:rsidRPr="00493B81" w:rsidRDefault="00493B81" w:rsidP="00493B81">
                  <w:pPr>
                    <w:spacing w:after="0" w:line="240" w:lineRule="auto"/>
                    <w:rPr>
                      <w:rFonts w:ascii="Times New Roman" w:eastAsia="Times New Roman" w:hAnsi="Times New Roman" w:cs="Times New Roman"/>
                      <w:sz w:val="24"/>
                      <w:szCs w:val="24"/>
                    </w:rPr>
                  </w:pPr>
                  <w:r w:rsidRPr="00493B81">
                    <w:rPr>
                      <w:rFonts w:ascii="Arial" w:eastAsia="Times New Roman" w:hAnsi="Arial" w:cs="Arial"/>
                      <w:b/>
                      <w:bCs/>
                      <w:color w:val="FFFFFF"/>
                      <w:sz w:val="20"/>
                      <w:szCs w:val="20"/>
                      <w:u w:val="single"/>
                    </w:rPr>
                    <w:t>Kits and Toys</w:t>
                  </w:r>
                </w:p>
              </w:tc>
            </w:tr>
          </w:tbl>
          <w:p w:rsidR="00493B81" w:rsidRPr="00493B81" w:rsidRDefault="00493B81" w:rsidP="00493B81">
            <w:pPr>
              <w:spacing w:before="100" w:beforeAutospacing="1" w:after="100" w:afterAutospacing="1" w:line="240" w:lineRule="auto"/>
              <w:rPr>
                <w:rFonts w:ascii="Times New Roman" w:eastAsia="Times New Roman" w:hAnsi="Times New Roman" w:cs="Times New Roman"/>
                <w:sz w:val="24"/>
                <w:szCs w:val="24"/>
              </w:rPr>
            </w:pPr>
            <w:r w:rsidRPr="00493B81">
              <w:rPr>
                <w:rFonts w:ascii="Arial" w:eastAsia="Times New Roman" w:hAnsi="Arial" w:cs="Arial"/>
                <w:sz w:val="20"/>
                <w:szCs w:val="20"/>
              </w:rPr>
              <w:t> </w:t>
            </w:r>
            <w:hyperlink r:id="rId6" w:history="1">
              <w:r w:rsidRPr="00493B81">
                <w:rPr>
                  <w:rFonts w:ascii="Arial" w:eastAsia="Times New Roman" w:hAnsi="Arial" w:cs="Arial"/>
                  <w:color w:val="0000FF"/>
                  <w:sz w:val="20"/>
                  <w:u w:val="single"/>
                </w:rPr>
                <w:t>Robot Kits</w:t>
              </w:r>
            </w:hyperlink>
            <w:r w:rsidRPr="00493B81">
              <w:rPr>
                <w:rFonts w:ascii="Arial" w:eastAsia="Times New Roman" w:hAnsi="Arial" w:cs="Arial"/>
                <w:sz w:val="20"/>
                <w:szCs w:val="20"/>
              </w:rPr>
              <w:br/>
              <w:t> </w:t>
            </w:r>
            <w:proofErr w:type="spellStart"/>
            <w:r w:rsidRPr="00493B81">
              <w:rPr>
                <w:rFonts w:ascii="Arial" w:eastAsia="Times New Roman" w:hAnsi="Arial" w:cs="Arial"/>
                <w:sz w:val="20"/>
                <w:szCs w:val="20"/>
              </w:rPr>
              <w:fldChar w:fldCharType="begin"/>
            </w:r>
            <w:r w:rsidRPr="00493B81">
              <w:rPr>
                <w:rFonts w:ascii="Arial" w:eastAsia="Times New Roman" w:hAnsi="Arial" w:cs="Arial"/>
                <w:sz w:val="20"/>
                <w:szCs w:val="20"/>
              </w:rPr>
              <w:instrText xml:space="preserve"> HYPERLINK "http://www.robotbooks.com/Muscle_Wires.htm" </w:instrText>
            </w:r>
            <w:r w:rsidRPr="00493B81">
              <w:rPr>
                <w:rFonts w:ascii="Arial" w:eastAsia="Times New Roman" w:hAnsi="Arial" w:cs="Arial"/>
                <w:sz w:val="20"/>
                <w:szCs w:val="20"/>
              </w:rPr>
              <w:fldChar w:fldCharType="separate"/>
            </w:r>
            <w:r w:rsidRPr="00493B81">
              <w:rPr>
                <w:rFonts w:ascii="Arial" w:eastAsia="Times New Roman" w:hAnsi="Arial" w:cs="Arial"/>
                <w:color w:val="0000FF"/>
                <w:sz w:val="20"/>
                <w:u w:val="single"/>
              </w:rPr>
              <w:t>Stiquito</w:t>
            </w:r>
            <w:proofErr w:type="spellEnd"/>
            <w:r w:rsidRPr="00493B81">
              <w:rPr>
                <w:rFonts w:ascii="Arial" w:eastAsia="Times New Roman" w:hAnsi="Arial" w:cs="Arial"/>
                <w:color w:val="0000FF"/>
                <w:sz w:val="20"/>
                <w:u w:val="single"/>
              </w:rPr>
              <w:t xml:space="preserve"> Kit</w:t>
            </w:r>
            <w:r w:rsidRPr="00493B81">
              <w:rPr>
                <w:rFonts w:ascii="Arial" w:eastAsia="Times New Roman" w:hAnsi="Arial" w:cs="Arial"/>
                <w:sz w:val="20"/>
                <w:szCs w:val="20"/>
              </w:rPr>
              <w:fldChar w:fldCharType="end"/>
            </w:r>
            <w:r w:rsidRPr="00493B81">
              <w:rPr>
                <w:rFonts w:ascii="Arial" w:eastAsia="Times New Roman" w:hAnsi="Arial" w:cs="Arial"/>
                <w:sz w:val="20"/>
                <w:szCs w:val="20"/>
              </w:rPr>
              <w:br/>
              <w:t> </w:t>
            </w:r>
            <w:proofErr w:type="spellStart"/>
            <w:r w:rsidRPr="00493B81">
              <w:rPr>
                <w:rFonts w:ascii="Arial" w:eastAsia="Times New Roman" w:hAnsi="Arial" w:cs="Arial"/>
                <w:sz w:val="20"/>
                <w:szCs w:val="20"/>
              </w:rPr>
              <w:fldChar w:fldCharType="begin"/>
            </w:r>
            <w:r w:rsidRPr="00493B81">
              <w:rPr>
                <w:rFonts w:ascii="Arial" w:eastAsia="Times New Roman" w:hAnsi="Arial" w:cs="Arial"/>
                <w:sz w:val="20"/>
                <w:szCs w:val="20"/>
              </w:rPr>
              <w:instrText xml:space="preserve"> HYPERLINK "http://www.battlekits.com/" \t "_blank" </w:instrText>
            </w:r>
            <w:r w:rsidRPr="00493B81">
              <w:rPr>
                <w:rFonts w:ascii="Arial" w:eastAsia="Times New Roman" w:hAnsi="Arial" w:cs="Arial"/>
                <w:sz w:val="20"/>
                <w:szCs w:val="20"/>
              </w:rPr>
              <w:fldChar w:fldCharType="separate"/>
            </w:r>
            <w:r w:rsidRPr="00493B81">
              <w:rPr>
                <w:rFonts w:ascii="Arial" w:eastAsia="Times New Roman" w:hAnsi="Arial" w:cs="Arial"/>
                <w:color w:val="0000FF"/>
                <w:sz w:val="20"/>
                <w:u w:val="single"/>
              </w:rPr>
              <w:t>BattleKits</w:t>
            </w:r>
            <w:proofErr w:type="spellEnd"/>
            <w:r w:rsidRPr="00493B81">
              <w:rPr>
                <w:rFonts w:ascii="Arial" w:eastAsia="Times New Roman" w:hAnsi="Arial" w:cs="Arial"/>
                <w:sz w:val="20"/>
                <w:szCs w:val="20"/>
              </w:rPr>
              <w:fldChar w:fldCharType="end"/>
            </w:r>
            <w:r w:rsidRPr="00493B81">
              <w:rPr>
                <w:rFonts w:ascii="Arial" w:eastAsia="Times New Roman" w:hAnsi="Arial" w:cs="Arial"/>
                <w:sz w:val="20"/>
                <w:szCs w:val="20"/>
              </w:rPr>
              <w:br/>
              <w:t> </w:t>
            </w:r>
            <w:hyperlink r:id="rId7" w:history="1">
              <w:r w:rsidRPr="00493B81">
                <w:rPr>
                  <w:rFonts w:ascii="Arial" w:eastAsia="Times New Roman" w:hAnsi="Arial" w:cs="Arial"/>
                  <w:color w:val="0000FF"/>
                  <w:sz w:val="20"/>
                  <w:u w:val="single"/>
                </w:rPr>
                <w:t>Robot Toys</w:t>
              </w:r>
            </w:hyperlink>
            <w:r w:rsidRPr="00493B81">
              <w:rPr>
                <w:rFonts w:ascii="Arial" w:eastAsia="Times New Roman" w:hAnsi="Arial" w:cs="Arial"/>
                <w:sz w:val="20"/>
                <w:szCs w:val="20"/>
              </w:rPr>
              <w:br/>
              <w:t> </w:t>
            </w:r>
            <w:hyperlink r:id="rId8" w:history="1">
              <w:r w:rsidRPr="00493B81">
                <w:rPr>
                  <w:rFonts w:ascii="Arial" w:eastAsia="Times New Roman" w:hAnsi="Arial" w:cs="Arial"/>
                  <w:color w:val="0000FF"/>
                  <w:sz w:val="20"/>
                  <w:u w:val="single"/>
                </w:rPr>
                <w:t>Solar Kits</w:t>
              </w:r>
            </w:hyperlink>
            <w:r w:rsidRPr="00493B81">
              <w:rPr>
                <w:rFonts w:ascii="Arial" w:eastAsia="Times New Roman" w:hAnsi="Arial" w:cs="Arial"/>
                <w:sz w:val="20"/>
                <w:szCs w:val="20"/>
              </w:rPr>
              <w:br/>
              <w:t> </w:t>
            </w:r>
            <w:hyperlink r:id="rId9" w:history="1">
              <w:r w:rsidRPr="00493B81">
                <w:rPr>
                  <w:rFonts w:ascii="Arial" w:eastAsia="Times New Roman" w:hAnsi="Arial" w:cs="Arial"/>
                  <w:color w:val="0000FF"/>
                  <w:sz w:val="20"/>
                  <w:u w:val="single"/>
                </w:rPr>
                <w:t>Robot Arms</w:t>
              </w:r>
            </w:hyperlink>
            <w:r w:rsidRPr="00493B81">
              <w:rPr>
                <w:rFonts w:ascii="Arial" w:eastAsia="Times New Roman" w:hAnsi="Arial" w:cs="Arial"/>
                <w:sz w:val="20"/>
                <w:szCs w:val="20"/>
              </w:rPr>
              <w:br/>
              <w:t> </w:t>
            </w:r>
            <w:proofErr w:type="spellStart"/>
            <w:r w:rsidRPr="00493B81">
              <w:rPr>
                <w:rFonts w:ascii="Arial" w:eastAsia="Times New Roman" w:hAnsi="Arial" w:cs="Arial"/>
                <w:sz w:val="20"/>
                <w:szCs w:val="20"/>
              </w:rPr>
              <w:fldChar w:fldCharType="begin"/>
            </w:r>
            <w:r w:rsidRPr="00493B81">
              <w:rPr>
                <w:rFonts w:ascii="Arial" w:eastAsia="Times New Roman" w:hAnsi="Arial" w:cs="Arial"/>
                <w:sz w:val="20"/>
                <w:szCs w:val="20"/>
              </w:rPr>
              <w:instrText xml:space="preserve"> HYPERLINK "http://www.robotbooks.com/robosapien.htm" </w:instrText>
            </w:r>
            <w:r w:rsidRPr="00493B81">
              <w:rPr>
                <w:rFonts w:ascii="Arial" w:eastAsia="Times New Roman" w:hAnsi="Arial" w:cs="Arial"/>
                <w:sz w:val="20"/>
                <w:szCs w:val="20"/>
              </w:rPr>
              <w:fldChar w:fldCharType="separate"/>
            </w:r>
            <w:r w:rsidRPr="00493B81">
              <w:rPr>
                <w:rFonts w:ascii="Arial" w:eastAsia="Times New Roman" w:hAnsi="Arial" w:cs="Arial"/>
                <w:color w:val="0000FF"/>
                <w:sz w:val="20"/>
                <w:u w:val="single"/>
              </w:rPr>
              <w:t>Robosapien</w:t>
            </w:r>
            <w:proofErr w:type="spellEnd"/>
            <w:r w:rsidRPr="00493B81">
              <w:rPr>
                <w:rFonts w:ascii="Arial" w:eastAsia="Times New Roman" w:hAnsi="Arial" w:cs="Arial"/>
                <w:sz w:val="20"/>
                <w:szCs w:val="20"/>
              </w:rPr>
              <w:fldChar w:fldCharType="end"/>
            </w:r>
            <w:r w:rsidRPr="00493B81">
              <w:rPr>
                <w:rFonts w:ascii="Arial" w:eastAsia="Times New Roman" w:hAnsi="Arial" w:cs="Arial"/>
                <w:sz w:val="20"/>
                <w:szCs w:val="20"/>
              </w:rPr>
              <w:br/>
              <w:t> </w:t>
            </w:r>
            <w:hyperlink r:id="rId10" w:history="1">
              <w:r w:rsidRPr="00493B81">
                <w:rPr>
                  <w:rFonts w:ascii="Arial" w:eastAsia="Times New Roman" w:hAnsi="Arial" w:cs="Arial"/>
                  <w:color w:val="0000FF"/>
                  <w:sz w:val="20"/>
                  <w:u w:val="single"/>
                </w:rPr>
                <w:t>Basic Stamp Kits</w:t>
              </w:r>
            </w:hyperlink>
            <w:r w:rsidRPr="00493B81">
              <w:rPr>
                <w:rFonts w:ascii="Arial" w:eastAsia="Times New Roman" w:hAnsi="Arial" w:cs="Arial"/>
                <w:sz w:val="20"/>
                <w:szCs w:val="20"/>
              </w:rPr>
              <w:br/>
              <w:t> </w:t>
            </w:r>
            <w:hyperlink r:id="rId11" w:history="1">
              <w:r w:rsidRPr="00493B81">
                <w:rPr>
                  <w:rFonts w:ascii="Arial" w:eastAsia="Times New Roman" w:hAnsi="Arial" w:cs="Arial"/>
                  <w:color w:val="0000FF"/>
                  <w:sz w:val="20"/>
                  <w:u w:val="single"/>
                </w:rPr>
                <w:t xml:space="preserve">Lego </w:t>
              </w:r>
              <w:proofErr w:type="spellStart"/>
              <w:r w:rsidRPr="00493B81">
                <w:rPr>
                  <w:rFonts w:ascii="Arial" w:eastAsia="Times New Roman" w:hAnsi="Arial" w:cs="Arial"/>
                  <w:color w:val="0000FF"/>
                  <w:sz w:val="20"/>
                  <w:u w:val="single"/>
                </w:rPr>
                <w:t>MindStorms</w:t>
              </w:r>
              <w:proofErr w:type="spellEnd"/>
            </w:hyperlink>
          </w:p>
          <w:tbl>
            <w:tblPr>
              <w:tblW w:w="1800" w:type="dxa"/>
              <w:tblCellSpacing w:w="0" w:type="dxa"/>
              <w:shd w:val="clear" w:color="auto" w:fill="336699"/>
              <w:tblCellMar>
                <w:left w:w="0" w:type="dxa"/>
                <w:right w:w="0" w:type="dxa"/>
              </w:tblCellMar>
              <w:tblLook w:val="04A0"/>
            </w:tblPr>
            <w:tblGrid>
              <w:gridCol w:w="1800"/>
            </w:tblGrid>
            <w:tr w:rsidR="00493B81" w:rsidRPr="00493B81">
              <w:trPr>
                <w:tblCellSpacing w:w="0" w:type="dxa"/>
              </w:trPr>
              <w:tc>
                <w:tcPr>
                  <w:tcW w:w="0" w:type="auto"/>
                  <w:shd w:val="clear" w:color="auto" w:fill="336699"/>
                  <w:vAlign w:val="center"/>
                  <w:hideMark/>
                </w:tcPr>
                <w:p w:rsidR="00493B81" w:rsidRPr="00493B81" w:rsidRDefault="00493B81" w:rsidP="00493B81">
                  <w:pPr>
                    <w:spacing w:after="0" w:line="240" w:lineRule="auto"/>
                    <w:rPr>
                      <w:rFonts w:ascii="Times New Roman" w:eastAsia="Times New Roman" w:hAnsi="Times New Roman" w:cs="Times New Roman"/>
                      <w:sz w:val="24"/>
                      <w:szCs w:val="24"/>
                    </w:rPr>
                  </w:pPr>
                  <w:r w:rsidRPr="00493B81">
                    <w:rPr>
                      <w:rFonts w:ascii="Arial" w:eastAsia="Times New Roman" w:hAnsi="Arial" w:cs="Arial"/>
                      <w:b/>
                      <w:bCs/>
                      <w:color w:val="FFFFFF"/>
                      <w:sz w:val="20"/>
                      <w:szCs w:val="20"/>
                      <w:u w:val="single"/>
                    </w:rPr>
                    <w:t>Books</w:t>
                  </w:r>
                </w:p>
              </w:tc>
            </w:tr>
          </w:tbl>
          <w:p w:rsidR="00493B81" w:rsidRPr="00493B81" w:rsidRDefault="00493B81" w:rsidP="00493B81">
            <w:pPr>
              <w:spacing w:before="100" w:beforeAutospacing="1" w:after="100" w:afterAutospacing="1" w:line="240" w:lineRule="auto"/>
              <w:rPr>
                <w:rFonts w:ascii="Times New Roman" w:eastAsia="Times New Roman" w:hAnsi="Times New Roman" w:cs="Times New Roman"/>
                <w:sz w:val="24"/>
                <w:szCs w:val="24"/>
              </w:rPr>
            </w:pPr>
            <w:r w:rsidRPr="00493B81">
              <w:rPr>
                <w:rFonts w:ascii="Arial" w:eastAsia="Times New Roman" w:hAnsi="Arial" w:cs="Arial"/>
                <w:sz w:val="20"/>
                <w:szCs w:val="20"/>
              </w:rPr>
              <w:t> </w:t>
            </w:r>
            <w:hyperlink r:id="rId12" w:history="1">
              <w:r w:rsidRPr="00493B81">
                <w:rPr>
                  <w:rFonts w:ascii="Arial" w:eastAsia="Times New Roman" w:hAnsi="Arial" w:cs="Arial"/>
                  <w:color w:val="0000FF"/>
                  <w:sz w:val="20"/>
                  <w:u w:val="single"/>
                </w:rPr>
                <w:t>Beginners Books</w:t>
              </w:r>
            </w:hyperlink>
            <w:r w:rsidRPr="00493B81">
              <w:rPr>
                <w:rFonts w:ascii="Arial" w:eastAsia="Times New Roman" w:hAnsi="Arial" w:cs="Arial"/>
                <w:sz w:val="20"/>
                <w:szCs w:val="20"/>
              </w:rPr>
              <w:br/>
              <w:t> </w:t>
            </w:r>
            <w:hyperlink r:id="rId13" w:history="1">
              <w:r w:rsidRPr="00493B81">
                <w:rPr>
                  <w:rFonts w:ascii="Arial" w:eastAsia="Times New Roman" w:hAnsi="Arial" w:cs="Arial"/>
                  <w:color w:val="0000FF"/>
                  <w:sz w:val="20"/>
                  <w:u w:val="single"/>
                </w:rPr>
                <w:t>Hobby Robots</w:t>
              </w:r>
            </w:hyperlink>
            <w:r w:rsidRPr="00493B81">
              <w:rPr>
                <w:rFonts w:ascii="Arial" w:eastAsia="Times New Roman" w:hAnsi="Arial" w:cs="Arial"/>
                <w:sz w:val="20"/>
                <w:szCs w:val="20"/>
              </w:rPr>
              <w:br/>
              <w:t> </w:t>
            </w:r>
            <w:hyperlink r:id="rId14" w:history="1">
              <w:r w:rsidRPr="00493B81">
                <w:rPr>
                  <w:rFonts w:ascii="Arial" w:eastAsia="Times New Roman" w:hAnsi="Arial" w:cs="Arial"/>
                  <w:color w:val="0000FF"/>
                  <w:sz w:val="20"/>
                  <w:u w:val="single"/>
                </w:rPr>
                <w:t>Robot Sports</w:t>
              </w:r>
            </w:hyperlink>
            <w:r w:rsidRPr="00493B81">
              <w:rPr>
                <w:rFonts w:ascii="Arial" w:eastAsia="Times New Roman" w:hAnsi="Arial" w:cs="Arial"/>
                <w:sz w:val="20"/>
                <w:szCs w:val="20"/>
              </w:rPr>
              <w:br/>
              <w:t> </w:t>
            </w:r>
            <w:hyperlink r:id="rId15" w:history="1">
              <w:r w:rsidRPr="00493B81">
                <w:rPr>
                  <w:rFonts w:ascii="Arial" w:eastAsia="Times New Roman" w:hAnsi="Arial" w:cs="Arial"/>
                  <w:color w:val="0000FF"/>
                  <w:sz w:val="20"/>
                  <w:u w:val="single"/>
                </w:rPr>
                <w:t>Electronics</w:t>
              </w:r>
            </w:hyperlink>
            <w:r w:rsidRPr="00493B81">
              <w:rPr>
                <w:rFonts w:ascii="Arial" w:eastAsia="Times New Roman" w:hAnsi="Arial" w:cs="Arial"/>
                <w:sz w:val="20"/>
                <w:szCs w:val="20"/>
              </w:rPr>
              <w:br/>
              <w:t> </w:t>
            </w:r>
            <w:hyperlink r:id="rId16" w:history="1">
              <w:r w:rsidRPr="00493B81">
                <w:rPr>
                  <w:rFonts w:ascii="Arial" w:eastAsia="Times New Roman" w:hAnsi="Arial" w:cs="Arial"/>
                  <w:color w:val="0000FF"/>
                  <w:sz w:val="20"/>
                  <w:u w:val="single"/>
                </w:rPr>
                <w:t>Mechanics</w:t>
              </w:r>
            </w:hyperlink>
            <w:r w:rsidRPr="00493B81">
              <w:rPr>
                <w:rFonts w:ascii="Arial" w:eastAsia="Times New Roman" w:hAnsi="Arial" w:cs="Arial"/>
                <w:sz w:val="20"/>
                <w:szCs w:val="20"/>
              </w:rPr>
              <w:br/>
              <w:t> </w:t>
            </w:r>
            <w:hyperlink r:id="rId17" w:history="1">
              <w:r w:rsidRPr="00493B81">
                <w:rPr>
                  <w:rFonts w:ascii="Arial" w:eastAsia="Times New Roman" w:hAnsi="Arial" w:cs="Arial"/>
                  <w:color w:val="0000FF"/>
                  <w:sz w:val="20"/>
                  <w:u w:val="single"/>
                </w:rPr>
                <w:t>Robot Minds</w:t>
              </w:r>
            </w:hyperlink>
            <w:r w:rsidRPr="00493B81">
              <w:rPr>
                <w:rFonts w:ascii="Arial" w:eastAsia="Times New Roman" w:hAnsi="Arial" w:cs="Arial"/>
                <w:sz w:val="20"/>
                <w:szCs w:val="20"/>
              </w:rPr>
              <w:br/>
              <w:t> </w:t>
            </w:r>
            <w:hyperlink r:id="rId18" w:history="1">
              <w:r w:rsidRPr="00493B81">
                <w:rPr>
                  <w:rFonts w:ascii="Arial" w:eastAsia="Times New Roman" w:hAnsi="Arial" w:cs="Arial"/>
                  <w:color w:val="0000FF"/>
                  <w:sz w:val="20"/>
                  <w:u w:val="single"/>
                </w:rPr>
                <w:t>Books for Kids</w:t>
              </w:r>
            </w:hyperlink>
            <w:r w:rsidRPr="00493B81">
              <w:rPr>
                <w:rFonts w:ascii="Arial" w:eastAsia="Times New Roman" w:hAnsi="Arial" w:cs="Arial"/>
                <w:sz w:val="20"/>
                <w:szCs w:val="20"/>
              </w:rPr>
              <w:br/>
              <w:t> </w:t>
            </w:r>
            <w:hyperlink r:id="rId19" w:history="1">
              <w:r w:rsidRPr="00493B81">
                <w:rPr>
                  <w:rFonts w:ascii="Arial" w:eastAsia="Times New Roman" w:hAnsi="Arial" w:cs="Arial"/>
                  <w:color w:val="0000FF"/>
                  <w:sz w:val="20"/>
                  <w:u w:val="single"/>
                </w:rPr>
                <w:t>Robots at Work</w:t>
              </w:r>
            </w:hyperlink>
            <w:r w:rsidRPr="00493B81">
              <w:rPr>
                <w:rFonts w:ascii="Arial" w:eastAsia="Times New Roman" w:hAnsi="Arial" w:cs="Arial"/>
                <w:sz w:val="20"/>
                <w:szCs w:val="20"/>
              </w:rPr>
              <w:br/>
              <w:t> </w:t>
            </w:r>
            <w:hyperlink r:id="rId20" w:history="1">
              <w:r w:rsidRPr="00493B81">
                <w:rPr>
                  <w:rFonts w:ascii="Arial" w:eastAsia="Times New Roman" w:hAnsi="Arial" w:cs="Arial"/>
                  <w:color w:val="0000FF"/>
                  <w:sz w:val="20"/>
                  <w:u w:val="single"/>
                </w:rPr>
                <w:t>Microcontrollers</w:t>
              </w:r>
            </w:hyperlink>
            <w:r w:rsidRPr="00493B81">
              <w:rPr>
                <w:rFonts w:ascii="Arial" w:eastAsia="Times New Roman" w:hAnsi="Arial" w:cs="Arial"/>
                <w:sz w:val="20"/>
                <w:szCs w:val="20"/>
              </w:rPr>
              <w:br/>
              <w:t> </w:t>
            </w:r>
            <w:hyperlink r:id="rId21" w:history="1">
              <w:r w:rsidRPr="00493B81">
                <w:rPr>
                  <w:rFonts w:ascii="Arial" w:eastAsia="Times New Roman" w:hAnsi="Arial" w:cs="Arial"/>
                  <w:color w:val="0000FF"/>
                  <w:sz w:val="20"/>
                  <w:u w:val="single"/>
                </w:rPr>
                <w:t>Advanced Books</w:t>
              </w:r>
            </w:hyperlink>
            <w:r w:rsidRPr="00493B81">
              <w:rPr>
                <w:rFonts w:ascii="Arial" w:eastAsia="Times New Roman" w:hAnsi="Arial" w:cs="Arial"/>
                <w:sz w:val="20"/>
                <w:szCs w:val="20"/>
              </w:rPr>
              <w:br/>
              <w:t> </w:t>
            </w:r>
            <w:hyperlink r:id="rId22" w:history="1">
              <w:r w:rsidRPr="00493B81">
                <w:rPr>
                  <w:rFonts w:ascii="Arial" w:eastAsia="Times New Roman" w:hAnsi="Arial" w:cs="Arial"/>
                  <w:color w:val="0000FF"/>
                  <w:sz w:val="20"/>
                  <w:u w:val="single"/>
                </w:rPr>
                <w:t>Used Books</w:t>
              </w:r>
            </w:hyperlink>
          </w:p>
          <w:tbl>
            <w:tblPr>
              <w:tblW w:w="1800" w:type="dxa"/>
              <w:tblCellSpacing w:w="0" w:type="dxa"/>
              <w:shd w:val="clear" w:color="auto" w:fill="336699"/>
              <w:tblCellMar>
                <w:left w:w="0" w:type="dxa"/>
                <w:right w:w="0" w:type="dxa"/>
              </w:tblCellMar>
              <w:tblLook w:val="04A0"/>
            </w:tblPr>
            <w:tblGrid>
              <w:gridCol w:w="1800"/>
            </w:tblGrid>
            <w:tr w:rsidR="00493B81" w:rsidRPr="00493B81">
              <w:trPr>
                <w:tblCellSpacing w:w="0" w:type="dxa"/>
              </w:trPr>
              <w:tc>
                <w:tcPr>
                  <w:tcW w:w="0" w:type="auto"/>
                  <w:shd w:val="clear" w:color="auto" w:fill="336699"/>
                  <w:vAlign w:val="center"/>
                  <w:hideMark/>
                </w:tcPr>
                <w:p w:rsidR="00493B81" w:rsidRPr="00493B81" w:rsidRDefault="00493B81" w:rsidP="00493B81">
                  <w:pPr>
                    <w:spacing w:after="0" w:line="240" w:lineRule="auto"/>
                    <w:rPr>
                      <w:rFonts w:ascii="Times New Roman" w:eastAsia="Times New Roman" w:hAnsi="Times New Roman" w:cs="Times New Roman"/>
                      <w:sz w:val="24"/>
                      <w:szCs w:val="24"/>
                    </w:rPr>
                  </w:pPr>
                  <w:r w:rsidRPr="00493B81">
                    <w:rPr>
                      <w:rFonts w:ascii="Arial" w:eastAsia="Times New Roman" w:hAnsi="Arial" w:cs="Arial"/>
                      <w:b/>
                      <w:bCs/>
                      <w:color w:val="FFFFFF"/>
                      <w:sz w:val="20"/>
                      <w:szCs w:val="20"/>
                      <w:u w:val="single"/>
                    </w:rPr>
                    <w:t>More Robotics</w:t>
                  </w:r>
                </w:p>
              </w:tc>
            </w:tr>
          </w:tbl>
          <w:p w:rsidR="00493B81" w:rsidRPr="00493B81" w:rsidRDefault="00493B81" w:rsidP="00493B81">
            <w:pPr>
              <w:spacing w:before="100" w:beforeAutospacing="1" w:after="100" w:afterAutospacing="1" w:line="240" w:lineRule="auto"/>
              <w:rPr>
                <w:rFonts w:ascii="Times New Roman" w:eastAsia="Times New Roman" w:hAnsi="Times New Roman" w:cs="Times New Roman"/>
                <w:sz w:val="24"/>
                <w:szCs w:val="24"/>
              </w:rPr>
            </w:pPr>
            <w:r w:rsidRPr="00493B81">
              <w:rPr>
                <w:rFonts w:ascii="Arial" w:eastAsia="Times New Roman" w:hAnsi="Arial" w:cs="Arial"/>
                <w:color w:val="FFFFFF"/>
                <w:sz w:val="20"/>
                <w:szCs w:val="20"/>
              </w:rPr>
              <w:t> </w:t>
            </w:r>
            <w:hyperlink r:id="rId23" w:history="1">
              <w:r w:rsidRPr="00493B81">
                <w:rPr>
                  <w:rFonts w:ascii="Arial" w:eastAsia="Times New Roman" w:hAnsi="Arial" w:cs="Arial"/>
                  <w:color w:val="0000FF"/>
                  <w:sz w:val="20"/>
                  <w:u w:val="single"/>
                </w:rPr>
                <w:t>Real Robots</w:t>
              </w:r>
            </w:hyperlink>
            <w:r w:rsidRPr="00493B81">
              <w:rPr>
                <w:rFonts w:ascii="Arial" w:eastAsia="Times New Roman" w:hAnsi="Arial" w:cs="Arial"/>
                <w:color w:val="FFFFFF"/>
                <w:sz w:val="20"/>
                <w:szCs w:val="20"/>
              </w:rPr>
              <w:br/>
              <w:t> </w:t>
            </w:r>
            <w:hyperlink r:id="rId24" w:history="1">
              <w:r w:rsidRPr="00493B81">
                <w:rPr>
                  <w:rFonts w:ascii="Arial" w:eastAsia="Times New Roman" w:hAnsi="Arial" w:cs="Arial"/>
                  <w:color w:val="0000FF"/>
                  <w:sz w:val="20"/>
                  <w:u w:val="single"/>
                </w:rPr>
                <w:t>Robot Motors</w:t>
              </w:r>
            </w:hyperlink>
            <w:r w:rsidRPr="00493B81">
              <w:rPr>
                <w:rFonts w:ascii="Arial" w:eastAsia="Times New Roman" w:hAnsi="Arial" w:cs="Arial"/>
                <w:color w:val="FFFFFF"/>
                <w:sz w:val="20"/>
                <w:szCs w:val="20"/>
              </w:rPr>
              <w:br/>
              <w:t> </w:t>
            </w:r>
            <w:hyperlink r:id="rId25" w:history="1">
              <w:r w:rsidRPr="00493B81">
                <w:rPr>
                  <w:rFonts w:ascii="Arial" w:eastAsia="Times New Roman" w:hAnsi="Arial" w:cs="Arial"/>
                  <w:color w:val="0000FF"/>
                  <w:sz w:val="20"/>
                  <w:u w:val="single"/>
                </w:rPr>
                <w:t>Remote Controls</w:t>
              </w:r>
            </w:hyperlink>
            <w:r w:rsidRPr="00493B81">
              <w:rPr>
                <w:rFonts w:ascii="Arial" w:eastAsia="Times New Roman" w:hAnsi="Arial" w:cs="Arial"/>
                <w:color w:val="FFFFFF"/>
                <w:sz w:val="20"/>
                <w:szCs w:val="20"/>
              </w:rPr>
              <w:br/>
              <w:t> </w:t>
            </w:r>
            <w:hyperlink r:id="rId26" w:history="1">
              <w:r w:rsidRPr="00493B81">
                <w:rPr>
                  <w:rFonts w:ascii="Arial" w:eastAsia="Times New Roman" w:hAnsi="Arial" w:cs="Arial"/>
                  <w:color w:val="0000FF"/>
                  <w:sz w:val="20"/>
                  <w:u w:val="single"/>
                </w:rPr>
                <w:t>Robot Parts</w:t>
              </w:r>
            </w:hyperlink>
            <w:r w:rsidRPr="00493B81">
              <w:rPr>
                <w:rFonts w:ascii="Arial" w:eastAsia="Times New Roman" w:hAnsi="Arial" w:cs="Arial"/>
                <w:color w:val="FFFFFF"/>
                <w:sz w:val="20"/>
                <w:szCs w:val="20"/>
              </w:rPr>
              <w:br/>
              <w:t> </w:t>
            </w:r>
            <w:hyperlink r:id="rId27" w:history="1">
              <w:r w:rsidRPr="00493B81">
                <w:rPr>
                  <w:rFonts w:ascii="Arial" w:eastAsia="Times New Roman" w:hAnsi="Arial" w:cs="Arial"/>
                  <w:color w:val="0000FF"/>
                  <w:sz w:val="20"/>
                  <w:u w:val="single"/>
                </w:rPr>
                <w:t>Robot Tools</w:t>
              </w:r>
            </w:hyperlink>
            <w:r w:rsidRPr="00493B81">
              <w:rPr>
                <w:rFonts w:ascii="Arial" w:eastAsia="Times New Roman" w:hAnsi="Arial" w:cs="Arial"/>
                <w:color w:val="FFFFFF"/>
                <w:sz w:val="20"/>
                <w:szCs w:val="20"/>
              </w:rPr>
              <w:br/>
              <w:t> </w:t>
            </w:r>
            <w:hyperlink r:id="rId28" w:history="1">
              <w:r w:rsidRPr="00493B81">
                <w:rPr>
                  <w:rFonts w:ascii="Arial" w:eastAsia="Times New Roman" w:hAnsi="Arial" w:cs="Arial"/>
                  <w:color w:val="0000FF"/>
                  <w:sz w:val="20"/>
                  <w:u w:val="single"/>
                </w:rPr>
                <w:t>Magazines</w:t>
              </w:r>
            </w:hyperlink>
            <w:r w:rsidRPr="00493B81">
              <w:rPr>
                <w:rFonts w:ascii="Arial" w:eastAsia="Times New Roman" w:hAnsi="Arial" w:cs="Arial"/>
                <w:color w:val="FFFFFF"/>
                <w:sz w:val="20"/>
                <w:szCs w:val="20"/>
              </w:rPr>
              <w:br/>
              <w:t> </w:t>
            </w:r>
            <w:hyperlink r:id="rId29" w:history="1">
              <w:r w:rsidRPr="00493B81">
                <w:rPr>
                  <w:rFonts w:ascii="Arial" w:eastAsia="Times New Roman" w:hAnsi="Arial" w:cs="Arial"/>
                  <w:color w:val="0000FF"/>
                  <w:sz w:val="20"/>
                  <w:u w:val="single"/>
                </w:rPr>
                <w:t>Robot Videos</w:t>
              </w:r>
            </w:hyperlink>
            <w:r w:rsidRPr="00493B81">
              <w:rPr>
                <w:rFonts w:ascii="Arial" w:eastAsia="Times New Roman" w:hAnsi="Arial" w:cs="Arial"/>
                <w:color w:val="FFFFFF"/>
                <w:sz w:val="20"/>
                <w:szCs w:val="20"/>
              </w:rPr>
              <w:br/>
              <w:t> </w:t>
            </w:r>
            <w:hyperlink r:id="rId30" w:tgtFrame="_blank" w:history="1">
              <w:r w:rsidRPr="00493B81">
                <w:rPr>
                  <w:rFonts w:ascii="Arial" w:eastAsia="Times New Roman" w:hAnsi="Arial" w:cs="Arial"/>
                  <w:color w:val="0000FF"/>
                  <w:sz w:val="20"/>
                  <w:u w:val="single"/>
                </w:rPr>
                <w:t>Robot News</w:t>
              </w:r>
            </w:hyperlink>
            <w:r w:rsidRPr="00493B81">
              <w:rPr>
                <w:rFonts w:ascii="Arial" w:eastAsia="Times New Roman" w:hAnsi="Arial" w:cs="Arial"/>
                <w:color w:val="FFFFFF"/>
                <w:sz w:val="20"/>
                <w:szCs w:val="20"/>
              </w:rPr>
              <w:br/>
              <w:t> </w:t>
            </w:r>
            <w:proofErr w:type="spellStart"/>
            <w:r w:rsidRPr="00493B81">
              <w:rPr>
                <w:rFonts w:ascii="Arial" w:eastAsia="Times New Roman" w:hAnsi="Arial" w:cs="Arial"/>
                <w:color w:val="FFFFFF"/>
                <w:sz w:val="20"/>
                <w:szCs w:val="20"/>
              </w:rPr>
              <w:fldChar w:fldCharType="begin"/>
            </w:r>
            <w:r w:rsidRPr="00493B81">
              <w:rPr>
                <w:rFonts w:ascii="Arial" w:eastAsia="Times New Roman" w:hAnsi="Arial" w:cs="Arial"/>
                <w:color w:val="FFFFFF"/>
                <w:sz w:val="20"/>
                <w:szCs w:val="20"/>
              </w:rPr>
              <w:instrText xml:space="preserve"> HYPERLINK "http://www.robotbooks.com/robot-links.htm" \t "_blank" </w:instrText>
            </w:r>
            <w:r w:rsidRPr="00493B81">
              <w:rPr>
                <w:rFonts w:ascii="Arial" w:eastAsia="Times New Roman" w:hAnsi="Arial" w:cs="Arial"/>
                <w:color w:val="FFFFFF"/>
                <w:sz w:val="20"/>
                <w:szCs w:val="20"/>
              </w:rPr>
              <w:fldChar w:fldCharType="separate"/>
            </w:r>
            <w:r w:rsidRPr="00493B81">
              <w:rPr>
                <w:rFonts w:ascii="Arial" w:eastAsia="Times New Roman" w:hAnsi="Arial" w:cs="Arial"/>
                <w:color w:val="0000FF"/>
                <w:sz w:val="20"/>
                <w:u w:val="single"/>
              </w:rPr>
              <w:t>RoboLinks</w:t>
            </w:r>
            <w:proofErr w:type="spellEnd"/>
            <w:r w:rsidRPr="00493B81">
              <w:rPr>
                <w:rFonts w:ascii="Arial" w:eastAsia="Times New Roman" w:hAnsi="Arial" w:cs="Arial"/>
                <w:color w:val="FFFFFF"/>
                <w:sz w:val="20"/>
                <w:szCs w:val="20"/>
              </w:rPr>
              <w:fldChar w:fldCharType="end"/>
            </w:r>
            <w:r w:rsidRPr="00493B81">
              <w:rPr>
                <w:rFonts w:ascii="Arial" w:eastAsia="Times New Roman" w:hAnsi="Arial" w:cs="Arial"/>
                <w:color w:val="FFFFFF"/>
                <w:sz w:val="20"/>
                <w:szCs w:val="20"/>
              </w:rPr>
              <w:br/>
              <w:t> </w:t>
            </w:r>
            <w:hyperlink r:id="rId31" w:history="1">
              <w:r w:rsidRPr="00493B81">
                <w:rPr>
                  <w:rFonts w:ascii="Arial" w:eastAsia="Times New Roman" w:hAnsi="Arial" w:cs="Arial"/>
                  <w:color w:val="0000FF"/>
                  <w:sz w:val="20"/>
                  <w:u w:val="single"/>
                </w:rPr>
                <w:t>Contact</w:t>
              </w:r>
            </w:hyperlink>
            <w:r w:rsidRPr="00493B81">
              <w:rPr>
                <w:rFonts w:ascii="Times New Roman" w:eastAsia="Times New Roman" w:hAnsi="Times New Roman" w:cs="Times New Roman"/>
                <w:sz w:val="24"/>
                <w:szCs w:val="24"/>
              </w:rPr>
              <w:t xml:space="preserve"> </w:t>
            </w:r>
          </w:p>
        </w:tc>
        <w:tc>
          <w:tcPr>
            <w:tcW w:w="6750" w:type="dxa"/>
            <w:hideMark/>
          </w:tcPr>
          <w:p w:rsidR="00493B81" w:rsidRPr="00493B81" w:rsidRDefault="00493B81" w:rsidP="00493B81">
            <w:pPr>
              <w:spacing w:after="0" w:line="240" w:lineRule="auto"/>
              <w:rPr>
                <w:ins w:id="0" w:author="Unknown"/>
                <w:rFonts w:ascii="Times New Roman" w:eastAsia="Times New Roman" w:hAnsi="Times New Roman" w:cs="Times New Roman"/>
                <w:sz w:val="24"/>
                <w:szCs w:val="24"/>
              </w:rPr>
            </w:pPr>
            <w:ins w:id="1" w:author="Unknown">
              <w:r w:rsidRPr="00493B81">
                <w:rPr>
                  <w:rFonts w:ascii="Times New Roman" w:eastAsia="Times New Roman" w:hAnsi="Times New Roman" w:cs="Times New Roman"/>
                  <w:sz w:val="24"/>
                  <w:szCs w:val="24"/>
                </w:rPr>
                <w:t xml:space="preserve">Robot toys are one of the fastest-growing </w:t>
              </w:r>
              <w:proofErr w:type="gramStart"/>
              <w:r w:rsidRPr="00493B81">
                <w:rPr>
                  <w:rFonts w:ascii="Times New Roman" w:eastAsia="Times New Roman" w:hAnsi="Times New Roman" w:cs="Times New Roman"/>
                  <w:sz w:val="24"/>
                  <w:szCs w:val="24"/>
                </w:rPr>
                <w:t>category</w:t>
              </w:r>
              <w:proofErr w:type="gramEnd"/>
              <w:r w:rsidRPr="00493B81">
                <w:rPr>
                  <w:rFonts w:ascii="Times New Roman" w:eastAsia="Times New Roman" w:hAnsi="Times New Roman" w:cs="Times New Roman"/>
                  <w:sz w:val="24"/>
                  <w:szCs w:val="24"/>
                </w:rPr>
                <w:t xml:space="preserve"> of toys. Take a look at our selection and choose a plaything for yourself or a gift for a friend. </w:t>
              </w:r>
            </w:ins>
          </w:p>
          <w:p w:rsidR="00493B81" w:rsidRPr="00493B81" w:rsidRDefault="00493B81" w:rsidP="00493B81">
            <w:pPr>
              <w:spacing w:before="100" w:beforeAutospacing="1" w:after="100" w:afterAutospacing="1" w:line="240" w:lineRule="auto"/>
              <w:rPr>
                <w:ins w:id="2" w:author="Unknown"/>
                <w:rFonts w:ascii="Times New Roman" w:eastAsia="Times New Roman" w:hAnsi="Times New Roman" w:cs="Times New Roman"/>
                <w:sz w:val="24"/>
                <w:szCs w:val="24"/>
              </w:rPr>
            </w:pPr>
            <w:ins w:id="3" w:author="Unknown">
              <w:r w:rsidRPr="00493B81">
                <w:rPr>
                  <w:rFonts w:ascii="Times New Roman" w:eastAsia="Times New Roman" w:hAnsi="Times New Roman" w:cs="Times New Roman"/>
                  <w:sz w:val="24"/>
                  <w:szCs w:val="24"/>
                </w:rPr>
                <w:t> </w:t>
              </w:r>
            </w:ins>
          </w:p>
          <w:p w:rsidR="00493B81" w:rsidRPr="00493B81" w:rsidRDefault="00493B81" w:rsidP="00493B81">
            <w:pPr>
              <w:spacing w:before="100" w:beforeAutospacing="1" w:after="100" w:afterAutospacing="1" w:line="240" w:lineRule="auto"/>
              <w:rPr>
                <w:ins w:id="4" w:author="Unknown"/>
                <w:rFonts w:ascii="Times New Roman" w:eastAsia="Times New Roman" w:hAnsi="Times New Roman" w:cs="Times New Roman"/>
                <w:sz w:val="24"/>
                <w:szCs w:val="24"/>
              </w:rPr>
            </w:pPr>
            <w:ins w:id="5" w:author="Unknown">
              <w:r w:rsidRPr="00493B81">
                <w:rPr>
                  <w:rFonts w:ascii="Times New Roman" w:eastAsia="Times New Roman" w:hAnsi="Times New Roman" w:cs="Times New Roman"/>
                  <w:sz w:val="24"/>
                  <w:szCs w:val="24"/>
                </w:rPr>
                <w:t> </w:t>
              </w:r>
            </w:ins>
          </w:p>
          <w:p w:rsidR="00493B81" w:rsidRPr="00493B81" w:rsidRDefault="00493B81" w:rsidP="00493B81">
            <w:pPr>
              <w:spacing w:before="100" w:beforeAutospacing="1" w:after="100" w:afterAutospacing="1" w:line="240" w:lineRule="auto"/>
              <w:rPr>
                <w:ins w:id="6" w:author="Unknown"/>
                <w:rFonts w:ascii="Times New Roman" w:eastAsia="Times New Roman" w:hAnsi="Times New Roman" w:cs="Times New Roman"/>
                <w:sz w:val="24"/>
                <w:szCs w:val="24"/>
              </w:rPr>
            </w:pPr>
            <w:ins w:id="7" w:author="Unknown">
              <w:r w:rsidRPr="00493B81">
                <w:rPr>
                  <w:rFonts w:ascii="Times New Roman" w:eastAsia="Times New Roman" w:hAnsi="Times New Roman" w:cs="Times New Roman"/>
                  <w:sz w:val="24"/>
                  <w:szCs w:val="24"/>
                </w:rPr>
                <w:t> </w:t>
              </w:r>
            </w:ins>
          </w:p>
          <w:p w:rsidR="00493B81" w:rsidRPr="00493B81" w:rsidRDefault="00493B81" w:rsidP="00493B81">
            <w:pPr>
              <w:spacing w:before="100" w:beforeAutospacing="1" w:after="100" w:afterAutospacing="1" w:line="240" w:lineRule="auto"/>
              <w:rPr>
                <w:ins w:id="8"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0" cy="19050"/>
                  <wp:effectExtent l="19050" t="0" r="0" b="0"/>
                  <wp:docPr id="1" name="Picture 1"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t"/>
                          <pic:cNvPicPr>
                            <a:picLocks noChangeAspect="1" noChangeArrowheads="1"/>
                          </pic:cNvPicPr>
                        </pic:nvPicPr>
                        <pic:blipFill>
                          <a:blip r:embed="rId32"/>
                          <a:srcRect/>
                          <a:stretch>
                            <a:fillRect/>
                          </a:stretch>
                        </pic:blipFill>
                        <pic:spPr bwMode="auto">
                          <a:xfrm>
                            <a:off x="0" y="0"/>
                            <a:ext cx="4286250" cy="19050"/>
                          </a:xfrm>
                          <a:prstGeom prst="rect">
                            <a:avLst/>
                          </a:prstGeom>
                          <a:noFill/>
                          <a:ln w="9525">
                            <a:noFill/>
                            <a:miter lim="800000"/>
                            <a:headEnd/>
                            <a:tailEnd/>
                          </a:ln>
                        </pic:spPr>
                      </pic:pic>
                    </a:graphicData>
                  </a:graphic>
                </wp:inline>
              </w:drawing>
            </w:r>
            <w:ins w:id="9" w:author="Unknown">
              <w:r w:rsidRPr="00493B81">
                <w:rPr>
                  <w:rFonts w:ascii="Times New Roman" w:eastAsia="Times New Roman" w:hAnsi="Times New Roman" w:cs="Times New Roman"/>
                  <w:sz w:val="24"/>
                  <w:szCs w:val="24"/>
                </w:rPr>
                <w:br/>
              </w:r>
              <w:r w:rsidRPr="00493B81">
                <w:rPr>
                  <w:rFonts w:ascii="Times New Roman" w:eastAsia="Times New Roman" w:hAnsi="Times New Roman" w:cs="Times New Roman"/>
                  <w:color w:val="000080"/>
                  <w:sz w:val="24"/>
                  <w:szCs w:val="24"/>
                </w:rPr>
                <w:t xml:space="preserve">   </w:t>
              </w:r>
              <w:proofErr w:type="spellStart"/>
              <w:r w:rsidRPr="00493B81">
                <w:rPr>
                  <w:rFonts w:ascii="Times New Roman" w:eastAsia="Times New Roman" w:hAnsi="Times New Roman" w:cs="Times New Roman"/>
                  <w:color w:val="000080"/>
                  <w:sz w:val="24"/>
                  <w:szCs w:val="24"/>
                </w:rPr>
                <w:t>Rockem</w:t>
              </w:r>
              <w:proofErr w:type="spellEnd"/>
              <w:r w:rsidRPr="00493B81">
                <w:rPr>
                  <w:rFonts w:ascii="Times New Roman" w:eastAsia="Times New Roman" w:hAnsi="Times New Roman" w:cs="Times New Roman"/>
                  <w:color w:val="000080"/>
                  <w:sz w:val="24"/>
                  <w:szCs w:val="24"/>
                </w:rPr>
                <w:t xml:space="preserve"> </w:t>
              </w:r>
              <w:proofErr w:type="spellStart"/>
              <w:r w:rsidRPr="00493B81">
                <w:rPr>
                  <w:rFonts w:ascii="Times New Roman" w:eastAsia="Times New Roman" w:hAnsi="Times New Roman" w:cs="Times New Roman"/>
                  <w:color w:val="000080"/>
                  <w:sz w:val="24"/>
                  <w:szCs w:val="24"/>
                </w:rPr>
                <w:t>Sockem</w:t>
              </w:r>
              <w:proofErr w:type="spellEnd"/>
              <w:r w:rsidRPr="00493B81">
                <w:rPr>
                  <w:rFonts w:ascii="Times New Roman" w:eastAsia="Times New Roman" w:hAnsi="Times New Roman" w:cs="Times New Roman"/>
                  <w:color w:val="000080"/>
                  <w:sz w:val="24"/>
                  <w:szCs w:val="24"/>
                </w:rPr>
                <w:t xml:space="preserve"> Robots</w:t>
              </w:r>
              <w:r w:rsidRPr="00493B81">
                <w:rPr>
                  <w:rFonts w:ascii="Times New Roman" w:eastAsia="Times New Roman" w:hAnsi="Times New Roman" w:cs="Times New Roman"/>
                  <w:sz w:val="24"/>
                  <w:szCs w:val="24"/>
                </w:rPr>
                <w:br/>
              </w:r>
            </w:ins>
            <w:r>
              <w:rPr>
                <w:rFonts w:ascii="Times New Roman" w:eastAsia="Times New Roman" w:hAnsi="Times New Roman" w:cs="Times New Roman"/>
                <w:noProof/>
                <w:sz w:val="24"/>
                <w:szCs w:val="24"/>
              </w:rPr>
              <w:drawing>
                <wp:inline distT="0" distB="0" distL="0" distR="0">
                  <wp:extent cx="4286250" cy="19050"/>
                  <wp:effectExtent l="19050" t="0" r="0" b="0"/>
                  <wp:docPr id="2" name="Picture 2"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bot"/>
                          <pic:cNvPicPr>
                            <a:picLocks noChangeAspect="1" noChangeArrowheads="1"/>
                          </pic:cNvPicPr>
                        </pic:nvPicPr>
                        <pic:blipFill>
                          <a:blip r:embed="rId32"/>
                          <a:srcRect/>
                          <a:stretch>
                            <a:fillRect/>
                          </a:stretch>
                        </pic:blipFill>
                        <pic:spPr bwMode="auto">
                          <a:xfrm>
                            <a:off x="0" y="0"/>
                            <a:ext cx="4286250" cy="19050"/>
                          </a:xfrm>
                          <a:prstGeom prst="rect">
                            <a:avLst/>
                          </a:prstGeom>
                          <a:noFill/>
                          <a:ln w="9525">
                            <a:noFill/>
                            <a:miter lim="800000"/>
                            <a:headEnd/>
                            <a:tailEnd/>
                          </a:ln>
                        </pic:spPr>
                      </pic:pic>
                    </a:graphicData>
                  </a:graphic>
                </wp:inline>
              </w:drawing>
            </w:r>
          </w:p>
          <w:p w:rsidR="00493B81" w:rsidRPr="00493B81" w:rsidRDefault="00493B81" w:rsidP="00493B81">
            <w:pPr>
              <w:spacing w:before="100" w:beforeAutospacing="1" w:after="100" w:afterAutospacing="1" w:line="240" w:lineRule="auto"/>
              <w:rPr>
                <w:ins w:id="10"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38100" distB="38100" distL="95250" distR="95250" simplePos="0" relativeHeight="251661312" behindDoc="0" locked="0" layoutInCell="1" allowOverlap="0">
                  <wp:simplePos x="0" y="0"/>
                  <wp:positionH relativeFrom="column">
                    <wp:align>left</wp:align>
                  </wp:positionH>
                  <wp:positionV relativeFrom="line">
                    <wp:posOffset>0</wp:posOffset>
                  </wp:positionV>
                  <wp:extent cx="2714625" cy="2190750"/>
                  <wp:effectExtent l="19050" t="0" r="9525" b="0"/>
                  <wp:wrapSquare wrapText="bothSides"/>
                  <wp:docPr id="38" name="Picture 3" descr="Rockem Sockem Rob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ckem Sockem Robots"/>
                          <pic:cNvPicPr>
                            <a:picLocks noChangeAspect="1" noChangeArrowheads="1"/>
                          </pic:cNvPicPr>
                        </pic:nvPicPr>
                        <pic:blipFill>
                          <a:blip r:embed="rId33"/>
                          <a:srcRect/>
                          <a:stretch>
                            <a:fillRect/>
                          </a:stretch>
                        </pic:blipFill>
                        <pic:spPr bwMode="auto">
                          <a:xfrm>
                            <a:off x="0" y="0"/>
                            <a:ext cx="2714625" cy="2190750"/>
                          </a:xfrm>
                          <a:prstGeom prst="rect">
                            <a:avLst/>
                          </a:prstGeom>
                          <a:noFill/>
                          <a:ln w="9525">
                            <a:noFill/>
                            <a:miter lim="800000"/>
                            <a:headEnd/>
                            <a:tailEnd/>
                          </a:ln>
                        </pic:spPr>
                      </pic:pic>
                    </a:graphicData>
                  </a:graphic>
                </wp:anchor>
              </w:drawing>
            </w:r>
            <w:ins w:id="11" w:author="Unknown">
              <w:r w:rsidRPr="00493B81">
                <w:rPr>
                  <w:rFonts w:ascii="Times New Roman" w:eastAsia="Times New Roman" w:hAnsi="Times New Roman" w:cs="Times New Roman"/>
                  <w:sz w:val="24"/>
                  <w:szCs w:val="24"/>
                </w:rPr>
                <w:t xml:space="preserve">The classic </w:t>
              </w:r>
              <w:proofErr w:type="spellStart"/>
              <w:r w:rsidRPr="00493B81">
                <w:rPr>
                  <w:rFonts w:ascii="Times New Roman" w:eastAsia="Times New Roman" w:hAnsi="Times New Roman" w:cs="Times New Roman"/>
                  <w:sz w:val="24"/>
                  <w:szCs w:val="24"/>
                </w:rPr>
                <w:t>Rock'em</w:t>
              </w:r>
              <w:proofErr w:type="spellEnd"/>
              <w:r w:rsidRPr="00493B81">
                <w:rPr>
                  <w:rFonts w:ascii="Times New Roman" w:eastAsia="Times New Roman" w:hAnsi="Times New Roman" w:cs="Times New Roman"/>
                  <w:sz w:val="24"/>
                  <w:szCs w:val="24"/>
                </w:rPr>
                <w:t xml:space="preserve"> </w:t>
              </w:r>
              <w:proofErr w:type="spellStart"/>
              <w:r w:rsidRPr="00493B81">
                <w:rPr>
                  <w:rFonts w:ascii="Times New Roman" w:eastAsia="Times New Roman" w:hAnsi="Times New Roman" w:cs="Times New Roman"/>
                  <w:sz w:val="24"/>
                  <w:szCs w:val="24"/>
                </w:rPr>
                <w:t>Sock'em</w:t>
              </w:r>
              <w:proofErr w:type="spellEnd"/>
              <w:r w:rsidRPr="00493B81">
                <w:rPr>
                  <w:rFonts w:ascii="Times New Roman" w:eastAsia="Times New Roman" w:hAnsi="Times New Roman" w:cs="Times New Roman"/>
                  <w:sz w:val="24"/>
                  <w:szCs w:val="24"/>
                </w:rPr>
                <w:t xml:space="preserve"> Robots are back! The original robots Red Rocker and Blue Bomber are still at it - trying to knock each other's blocks off after 35 years!</w:t>
              </w:r>
            </w:ins>
          </w:p>
          <w:p w:rsidR="00493B81" w:rsidRPr="00493B81" w:rsidRDefault="00493B81" w:rsidP="00493B81">
            <w:pPr>
              <w:spacing w:before="100" w:beforeAutospacing="1" w:after="100" w:afterAutospacing="1" w:line="240" w:lineRule="auto"/>
              <w:rPr>
                <w:ins w:id="12" w:author="Unknown"/>
                <w:rFonts w:ascii="Times New Roman" w:eastAsia="Times New Roman" w:hAnsi="Times New Roman" w:cs="Times New Roman"/>
                <w:sz w:val="24"/>
                <w:szCs w:val="24"/>
              </w:rPr>
            </w:pPr>
            <w:ins w:id="13" w:author="Unknown">
              <w:r w:rsidRPr="00493B81">
                <w:rPr>
                  <w:rFonts w:ascii="Times New Roman" w:eastAsia="Times New Roman" w:hAnsi="Times New Roman" w:cs="Times New Roman"/>
                  <w:sz w:val="24"/>
                  <w:szCs w:val="24"/>
                </w:rPr>
                <w:t> </w:t>
              </w:r>
            </w:ins>
          </w:p>
          <w:p w:rsidR="00493B81" w:rsidRPr="00493B81" w:rsidRDefault="00493B81" w:rsidP="00493B81">
            <w:pPr>
              <w:spacing w:before="100" w:beforeAutospacing="1" w:after="100" w:afterAutospacing="1" w:line="240" w:lineRule="auto"/>
              <w:rPr>
                <w:rFonts w:ascii="Times New Roman" w:eastAsia="Times New Roman" w:hAnsi="Times New Roman" w:cs="Times New Roman"/>
                <w:sz w:val="24"/>
                <w:szCs w:val="24"/>
              </w:rPr>
            </w:pPr>
            <w:ins w:id="14" w:author="Unknown">
              <w:r w:rsidRPr="00493B81">
                <w:rPr>
                  <w:rFonts w:ascii="Times New Roman" w:eastAsia="Times New Roman" w:hAnsi="Times New Roman" w:cs="Times New Roman"/>
                  <w:sz w:val="24"/>
                  <w:szCs w:val="24"/>
                </w:rPr>
                <w:t xml:space="preserve">Long before TV shows like </w:t>
              </w:r>
              <w:proofErr w:type="spellStart"/>
              <w:r w:rsidRPr="00493B81">
                <w:rPr>
                  <w:rFonts w:ascii="Times New Roman" w:eastAsia="Times New Roman" w:hAnsi="Times New Roman" w:cs="Times New Roman"/>
                  <w:sz w:val="24"/>
                  <w:szCs w:val="24"/>
                </w:rPr>
                <w:t>BattleBots</w:t>
              </w:r>
              <w:proofErr w:type="spellEnd"/>
              <w:r w:rsidRPr="00493B81">
                <w:rPr>
                  <w:rFonts w:ascii="Times New Roman" w:eastAsia="Times New Roman" w:hAnsi="Times New Roman" w:cs="Times New Roman"/>
                  <w:sz w:val="24"/>
                  <w:szCs w:val="24"/>
                </w:rPr>
                <w:t xml:space="preserve">, there were these guys: two plastic boxers battling it out in a ring, tirelessly jabbing at each other. Years go by and these fighters are still at it, still operated by two players working simple controllers, and still madly punching in an effort to knock loose the other fellow's spring-loaded head. </w:t>
              </w:r>
            </w:ins>
          </w:p>
        </w:tc>
        <w:tc>
          <w:tcPr>
            <w:tcW w:w="2100" w:type="dxa"/>
            <w:hideMark/>
          </w:tcPr>
          <w:p w:rsidR="00493B81" w:rsidRPr="00493B81" w:rsidRDefault="00493B81" w:rsidP="00493B81">
            <w:pPr>
              <w:spacing w:after="0" w:line="240" w:lineRule="auto"/>
              <w:jc w:val="right"/>
              <w:rPr>
                <w:ins w:id="15" w:author="Unknown"/>
                <w:rFonts w:ascii="Times New Roman" w:eastAsia="Times New Roman" w:hAnsi="Times New Roman" w:cs="Times New Roman"/>
                <w:sz w:val="24"/>
                <w:szCs w:val="24"/>
              </w:rPr>
            </w:pPr>
          </w:p>
        </w:tc>
      </w:tr>
      <w:tr w:rsidR="00493B81" w:rsidRPr="00493B81" w:rsidTr="00493B81">
        <w:trPr>
          <w:trHeight w:val="300"/>
          <w:jc w:val="center"/>
        </w:trPr>
        <w:tc>
          <w:tcPr>
            <w:tcW w:w="2550" w:type="dxa"/>
            <w:vAlign w:val="center"/>
            <w:hideMark/>
          </w:tcPr>
          <w:p w:rsidR="00493B81" w:rsidRPr="00493B81" w:rsidRDefault="00493B81" w:rsidP="00493B81">
            <w:pPr>
              <w:spacing w:after="0" w:line="240" w:lineRule="auto"/>
              <w:rPr>
                <w:ins w:id="16" w:author="Unknown"/>
                <w:rFonts w:ascii="Times New Roman" w:eastAsia="Times New Roman" w:hAnsi="Times New Roman" w:cs="Times New Roman"/>
                <w:sz w:val="24"/>
                <w:szCs w:val="24"/>
              </w:rPr>
            </w:pPr>
          </w:p>
        </w:tc>
        <w:tc>
          <w:tcPr>
            <w:tcW w:w="8850" w:type="dxa"/>
            <w:gridSpan w:val="2"/>
            <w:vAlign w:val="center"/>
            <w:hideMark/>
          </w:tcPr>
          <w:p w:rsidR="00493B81" w:rsidRPr="00493B81" w:rsidRDefault="00493B81" w:rsidP="00493B81">
            <w:pPr>
              <w:spacing w:after="0" w:line="240" w:lineRule="auto"/>
              <w:rPr>
                <w:ins w:id="17" w:author="Unknown"/>
                <w:rFonts w:ascii="Times New Roman" w:eastAsia="Times New Roman" w:hAnsi="Times New Roman" w:cs="Times New Roman"/>
                <w:sz w:val="24"/>
                <w:szCs w:val="24"/>
              </w:rPr>
            </w:pPr>
            <w:ins w:id="18" w:author="Unknown">
              <w:r w:rsidRPr="00493B81">
                <w:rPr>
                  <w:rFonts w:ascii="Times New Roman" w:eastAsia="Times New Roman" w:hAnsi="Times New Roman" w:cs="Times New Roman"/>
                  <w:sz w:val="24"/>
                  <w:szCs w:val="24"/>
                </w:rPr>
                <w:t> </w:t>
              </w:r>
            </w:ins>
          </w:p>
        </w:tc>
      </w:tr>
      <w:tr w:rsidR="00493B81" w:rsidRPr="00493B81" w:rsidTr="00493B81">
        <w:trPr>
          <w:jc w:val="center"/>
        </w:trPr>
        <w:tc>
          <w:tcPr>
            <w:tcW w:w="2550" w:type="dxa"/>
            <w:hideMark/>
          </w:tcPr>
          <w:p w:rsidR="00493B81" w:rsidRPr="00493B81" w:rsidRDefault="00493B81" w:rsidP="00493B81">
            <w:pPr>
              <w:spacing w:after="0" w:line="240" w:lineRule="auto"/>
              <w:rPr>
                <w:ins w:id="19" w:author="Unknown"/>
                <w:rFonts w:ascii="Times New Roman" w:eastAsia="Times New Roman" w:hAnsi="Times New Roman" w:cs="Times New Roman"/>
                <w:sz w:val="24"/>
                <w:szCs w:val="24"/>
              </w:rPr>
            </w:pPr>
          </w:p>
        </w:tc>
        <w:tc>
          <w:tcPr>
            <w:tcW w:w="8850" w:type="dxa"/>
            <w:gridSpan w:val="2"/>
            <w:hideMark/>
          </w:tcPr>
          <w:tbl>
            <w:tblPr>
              <w:tblW w:w="8850" w:type="dxa"/>
              <w:jc w:val="center"/>
              <w:tblCellSpacing w:w="0" w:type="dxa"/>
              <w:tblCellMar>
                <w:left w:w="0" w:type="dxa"/>
                <w:right w:w="0" w:type="dxa"/>
              </w:tblCellMar>
              <w:tblLook w:val="04A0"/>
            </w:tblPr>
            <w:tblGrid>
              <w:gridCol w:w="6300"/>
              <w:gridCol w:w="2550"/>
            </w:tblGrid>
            <w:tr w:rsidR="00493B81" w:rsidRPr="00493B81">
              <w:trPr>
                <w:tblCellSpacing w:w="0" w:type="dxa"/>
                <w:jc w:val="center"/>
              </w:trPr>
              <w:tc>
                <w:tcPr>
                  <w:tcW w:w="6300" w:type="dxa"/>
                  <w:vAlign w:val="center"/>
                  <w:hideMark/>
                </w:tcPr>
                <w:p w:rsidR="00493B81" w:rsidRPr="00493B81" w:rsidRDefault="00493B81" w:rsidP="00493B81">
                  <w:pPr>
                    <w:spacing w:before="100" w:beforeAutospacing="1" w:after="100" w:afterAutospacing="1" w:line="240" w:lineRule="auto"/>
                    <w:rPr>
                      <w:rFonts w:ascii="Times New Roman" w:eastAsia="Times New Roman" w:hAnsi="Times New Roman" w:cs="Times New Roman"/>
                      <w:sz w:val="24"/>
                      <w:szCs w:val="24"/>
                    </w:rPr>
                  </w:pPr>
                  <w:r w:rsidRPr="00493B81">
                    <w:rPr>
                      <w:rFonts w:ascii="Times New Roman" w:eastAsia="Times New Roman" w:hAnsi="Times New Roman" w:cs="Times New Roman"/>
                      <w:sz w:val="24"/>
                      <w:szCs w:val="24"/>
                    </w:rPr>
                    <w:t>It still takes a while to maneuver the robots so that you can even land any punch, let alone a knockout blow. But for intense silly robot fighting, without the hassle of batteries, these guys are still champs.</w:t>
                  </w:r>
                </w:p>
                <w:p w:rsidR="00493B81" w:rsidRPr="00493B81" w:rsidRDefault="00493B81" w:rsidP="00493B81">
                  <w:pPr>
                    <w:spacing w:before="100" w:beforeAutospacing="1" w:after="100" w:afterAutospacing="1" w:line="240" w:lineRule="auto"/>
                    <w:rPr>
                      <w:rFonts w:ascii="Times New Roman" w:eastAsia="Times New Roman" w:hAnsi="Times New Roman" w:cs="Times New Roman"/>
                      <w:sz w:val="24"/>
                      <w:szCs w:val="24"/>
                    </w:rPr>
                  </w:pPr>
                  <w:r w:rsidRPr="00493B81">
                    <w:rPr>
                      <w:rFonts w:ascii="Times New Roman" w:eastAsia="Times New Roman" w:hAnsi="Times New Roman" w:cs="Times New Roman"/>
                      <w:sz w:val="24"/>
                      <w:szCs w:val="24"/>
                    </w:rPr>
                    <w:t> </w:t>
                  </w:r>
                </w:p>
              </w:tc>
              <w:tc>
                <w:tcPr>
                  <w:tcW w:w="2550" w:type="dxa"/>
                  <w:tcMar>
                    <w:top w:w="0" w:type="dxa"/>
                    <w:left w:w="0" w:type="dxa"/>
                    <w:bottom w:w="0" w:type="dxa"/>
                    <w:right w:w="225" w:type="dxa"/>
                  </w:tcMar>
                  <w:vAlign w:val="center"/>
                  <w:hideMark/>
                </w:tcPr>
                <w:p w:rsidR="00493B81" w:rsidRPr="00493B81" w:rsidRDefault="00493B81" w:rsidP="00493B81">
                  <w:pPr>
                    <w:spacing w:after="0" w:line="240" w:lineRule="auto"/>
                    <w:rPr>
                      <w:rFonts w:ascii="Times New Roman" w:eastAsia="Times New Roman" w:hAnsi="Times New Roman" w:cs="Times New Roman"/>
                      <w:sz w:val="24"/>
                      <w:szCs w:val="24"/>
                    </w:rPr>
                  </w:pPr>
                </w:p>
              </w:tc>
            </w:tr>
          </w:tbl>
          <w:p w:rsidR="00493B81" w:rsidRPr="00493B81" w:rsidRDefault="00493B81" w:rsidP="00493B81">
            <w:pPr>
              <w:pBdr>
                <w:bottom w:val="single" w:sz="6" w:space="1" w:color="auto"/>
              </w:pBdr>
              <w:spacing w:after="0" w:line="240" w:lineRule="auto"/>
              <w:jc w:val="center"/>
              <w:rPr>
                <w:rFonts w:ascii="Arial" w:eastAsia="Times New Roman" w:hAnsi="Arial" w:cs="Arial"/>
                <w:vanish/>
                <w:sz w:val="16"/>
                <w:szCs w:val="16"/>
              </w:rPr>
            </w:pPr>
            <w:r w:rsidRPr="00493B81">
              <w:rPr>
                <w:rFonts w:ascii="Arial" w:eastAsia="Times New Roman" w:hAnsi="Arial" w:cs="Arial"/>
                <w:vanish/>
                <w:sz w:val="16"/>
                <w:szCs w:val="16"/>
              </w:rPr>
              <w:t>Top of Form</w:t>
            </w:r>
          </w:p>
          <w:p w:rsidR="00493B81" w:rsidRPr="00493B81" w:rsidRDefault="00493B81" w:rsidP="00493B81">
            <w:pPr>
              <w:spacing w:after="0" w:line="240" w:lineRule="auto"/>
              <w:jc w:val="right"/>
              <w:rPr>
                <w:ins w:id="20" w:author="Unknown"/>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w:drawing>
                <wp:inline distT="0" distB="0" distL="0" distR="0">
                  <wp:extent cx="1009650" cy="114300"/>
                  <wp:effectExtent l="19050" t="0" r="0" b="0"/>
                  <wp:docPr id="3" name="Picture 3" descr="Free Sh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 Shipping"/>
                          <pic:cNvPicPr>
                            <a:picLocks noChangeAspect="1" noChangeArrowheads="1"/>
                          </pic:cNvPicPr>
                        </pic:nvPicPr>
                        <pic:blipFill>
                          <a:blip r:embed="rId34"/>
                          <a:srcRect/>
                          <a:stretch>
                            <a:fillRect/>
                          </a:stretch>
                        </pic:blipFill>
                        <pic:spPr bwMode="auto">
                          <a:xfrm>
                            <a:off x="0" y="0"/>
                            <a:ext cx="1009650" cy="114300"/>
                          </a:xfrm>
                          <a:prstGeom prst="rect">
                            <a:avLst/>
                          </a:prstGeom>
                          <a:noFill/>
                          <a:ln w="9525">
                            <a:noFill/>
                            <a:miter lim="800000"/>
                            <a:headEnd/>
                            <a:tailEnd/>
                          </a:ln>
                        </pic:spPr>
                      </pic:pic>
                    </a:graphicData>
                  </a:graphic>
                </wp:inline>
              </w:drawing>
            </w:r>
            <w:ins w:id="21" w:author="Unknown">
              <w:r w:rsidRPr="00493B81">
                <w:rPr>
                  <w:rFonts w:ascii="Times New Roman" w:eastAsia="Times New Roman" w:hAnsi="Times New Roman" w:cs="Times New Roman"/>
                  <w:b/>
                  <w:bCs/>
                  <w:sz w:val="24"/>
                  <w:szCs w:val="24"/>
                </w:rPr>
                <w:t xml:space="preserve">  </w:t>
              </w:r>
              <w:proofErr w:type="gramStart"/>
              <w:r w:rsidRPr="00493B81">
                <w:rPr>
                  <w:rFonts w:ascii="Times New Roman" w:eastAsia="Times New Roman" w:hAnsi="Times New Roman" w:cs="Times New Roman"/>
                  <w:b/>
                  <w:bCs/>
                  <w:sz w:val="24"/>
                  <w:szCs w:val="24"/>
                </w:rPr>
                <w:t>on</w:t>
              </w:r>
              <w:proofErr w:type="gramEnd"/>
              <w:r w:rsidRPr="00493B81">
                <w:rPr>
                  <w:rFonts w:ascii="Times New Roman" w:eastAsia="Times New Roman" w:hAnsi="Times New Roman" w:cs="Times New Roman"/>
                  <w:b/>
                  <w:bCs/>
                  <w:sz w:val="24"/>
                  <w:szCs w:val="24"/>
                </w:rPr>
                <w:t xml:space="preserve"> orders over $25!     </w:t>
              </w:r>
              <w:r w:rsidRPr="00493B81">
                <w:rPr>
                  <w:rFonts w:ascii="Times New Roman" w:eastAsia="Times New Roman" w:hAnsi="Times New Roman" w:cs="Times New Roman"/>
                  <w:sz w:val="24"/>
                  <w:szCs w:val="24"/>
                </w:rPr>
                <w:t xml:space="preserve">  </w:t>
              </w:r>
            </w:ins>
          </w:p>
          <w:p w:rsidR="00493B81" w:rsidRPr="00493B81" w:rsidRDefault="00493B81" w:rsidP="00493B81">
            <w:pPr>
              <w:pBdr>
                <w:top w:val="single" w:sz="6" w:space="1" w:color="auto"/>
              </w:pBdr>
              <w:spacing w:after="0" w:line="240" w:lineRule="auto"/>
              <w:jc w:val="center"/>
              <w:rPr>
                <w:rFonts w:ascii="Arial" w:eastAsia="Times New Roman" w:hAnsi="Arial" w:cs="Arial"/>
                <w:vanish/>
                <w:sz w:val="16"/>
                <w:szCs w:val="16"/>
              </w:rPr>
            </w:pPr>
            <w:r w:rsidRPr="00493B81">
              <w:rPr>
                <w:rFonts w:ascii="Arial" w:eastAsia="Times New Roman" w:hAnsi="Arial" w:cs="Arial"/>
                <w:vanish/>
                <w:sz w:val="16"/>
                <w:szCs w:val="16"/>
              </w:rPr>
              <w:lastRenderedPageBreak/>
              <w:t>Bottom of Form</w:t>
            </w:r>
          </w:p>
          <w:p w:rsidR="00493B81" w:rsidRPr="00493B81" w:rsidRDefault="00493B81" w:rsidP="00493B81">
            <w:pPr>
              <w:spacing w:before="100" w:beforeAutospacing="1" w:after="100" w:afterAutospacing="1" w:line="240" w:lineRule="auto"/>
              <w:rPr>
                <w:ins w:id="22" w:author="Unknown"/>
                <w:rFonts w:ascii="Times New Roman" w:eastAsia="Times New Roman" w:hAnsi="Times New Roman" w:cs="Times New Roman"/>
                <w:sz w:val="24"/>
                <w:szCs w:val="24"/>
              </w:rPr>
            </w:pPr>
            <w:ins w:id="23" w:author="Unknown">
              <w:r w:rsidRPr="00493B81">
                <w:rPr>
                  <w:rFonts w:ascii="Times New Roman" w:eastAsia="Times New Roman" w:hAnsi="Times New Roman" w:cs="Times New Roman"/>
                  <w:sz w:val="24"/>
                  <w:szCs w:val="24"/>
                </w:rPr>
                <w:t> </w:t>
              </w:r>
            </w:ins>
          </w:p>
          <w:p w:rsidR="00493B81" w:rsidRPr="00493B81" w:rsidRDefault="00493B81" w:rsidP="00493B81">
            <w:pPr>
              <w:spacing w:before="100" w:beforeAutospacing="1" w:after="100" w:afterAutospacing="1" w:line="240" w:lineRule="auto"/>
              <w:rPr>
                <w:ins w:id="24" w:author="Unknown"/>
                <w:rFonts w:ascii="Times New Roman" w:eastAsia="Times New Roman" w:hAnsi="Times New Roman" w:cs="Times New Roman"/>
                <w:sz w:val="24"/>
                <w:szCs w:val="24"/>
              </w:rPr>
            </w:pPr>
            <w:ins w:id="25" w:author="Unknown">
              <w:r w:rsidRPr="00493B81">
                <w:rPr>
                  <w:rFonts w:ascii="Times New Roman" w:eastAsia="Times New Roman" w:hAnsi="Times New Roman" w:cs="Times New Roman"/>
                  <w:sz w:val="24"/>
                  <w:szCs w:val="24"/>
                </w:rPr>
                <w:t> </w:t>
              </w:r>
            </w:ins>
          </w:p>
          <w:p w:rsidR="00493B81" w:rsidRPr="00493B81" w:rsidRDefault="00493B81" w:rsidP="00493B81">
            <w:pPr>
              <w:spacing w:before="100" w:beforeAutospacing="1" w:after="100" w:afterAutospacing="1" w:line="240" w:lineRule="auto"/>
              <w:rPr>
                <w:ins w:id="26"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19750" cy="19050"/>
                  <wp:effectExtent l="19050" t="0" r="0" b="0"/>
                  <wp:docPr id="4" name="Picture 4"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bot"/>
                          <pic:cNvPicPr>
                            <a:picLocks noChangeAspect="1" noChangeArrowheads="1"/>
                          </pic:cNvPicPr>
                        </pic:nvPicPr>
                        <pic:blipFill>
                          <a:blip r:embed="rId32"/>
                          <a:srcRect/>
                          <a:stretch>
                            <a:fillRect/>
                          </a:stretch>
                        </pic:blipFill>
                        <pic:spPr bwMode="auto">
                          <a:xfrm>
                            <a:off x="0" y="0"/>
                            <a:ext cx="5619750" cy="19050"/>
                          </a:xfrm>
                          <a:prstGeom prst="rect">
                            <a:avLst/>
                          </a:prstGeom>
                          <a:noFill/>
                          <a:ln w="9525">
                            <a:noFill/>
                            <a:miter lim="800000"/>
                            <a:headEnd/>
                            <a:tailEnd/>
                          </a:ln>
                        </pic:spPr>
                      </pic:pic>
                    </a:graphicData>
                  </a:graphic>
                </wp:inline>
              </w:drawing>
            </w:r>
            <w:ins w:id="27" w:author="Unknown">
              <w:r w:rsidRPr="00493B81">
                <w:rPr>
                  <w:rFonts w:ascii="Times New Roman" w:eastAsia="Times New Roman" w:hAnsi="Times New Roman" w:cs="Times New Roman"/>
                  <w:sz w:val="24"/>
                  <w:szCs w:val="24"/>
                </w:rPr>
                <w:br/>
                <w:t xml:space="preserve">   </w:t>
              </w:r>
              <w:r w:rsidRPr="00493B81">
                <w:rPr>
                  <w:rFonts w:ascii="Times New Roman" w:eastAsia="Times New Roman" w:hAnsi="Times New Roman" w:cs="Times New Roman"/>
                  <w:color w:val="000080"/>
                  <w:sz w:val="24"/>
                  <w:szCs w:val="24"/>
                </w:rPr>
                <w:t>Soda Can Robot</w:t>
              </w:r>
              <w:r w:rsidRPr="00493B81">
                <w:rPr>
                  <w:rFonts w:ascii="Times New Roman" w:eastAsia="Times New Roman" w:hAnsi="Times New Roman" w:cs="Times New Roman"/>
                  <w:sz w:val="24"/>
                  <w:szCs w:val="24"/>
                </w:rPr>
                <w:br/>
              </w:r>
            </w:ins>
            <w:r>
              <w:rPr>
                <w:rFonts w:ascii="Times New Roman" w:eastAsia="Times New Roman" w:hAnsi="Times New Roman" w:cs="Times New Roman"/>
                <w:noProof/>
                <w:sz w:val="24"/>
                <w:szCs w:val="24"/>
              </w:rPr>
              <w:drawing>
                <wp:inline distT="0" distB="0" distL="0" distR="0">
                  <wp:extent cx="5619750" cy="19050"/>
                  <wp:effectExtent l="19050" t="0" r="0" b="0"/>
                  <wp:docPr id="5" name="Picture 5"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bot"/>
                          <pic:cNvPicPr>
                            <a:picLocks noChangeAspect="1" noChangeArrowheads="1"/>
                          </pic:cNvPicPr>
                        </pic:nvPicPr>
                        <pic:blipFill>
                          <a:blip r:embed="rId32"/>
                          <a:srcRect/>
                          <a:stretch>
                            <a:fillRect/>
                          </a:stretch>
                        </pic:blipFill>
                        <pic:spPr bwMode="auto">
                          <a:xfrm>
                            <a:off x="0" y="0"/>
                            <a:ext cx="5619750" cy="19050"/>
                          </a:xfrm>
                          <a:prstGeom prst="rect">
                            <a:avLst/>
                          </a:prstGeom>
                          <a:noFill/>
                          <a:ln w="9525">
                            <a:noFill/>
                            <a:miter lim="800000"/>
                            <a:headEnd/>
                            <a:tailEnd/>
                          </a:ln>
                        </pic:spPr>
                      </pic:pic>
                    </a:graphicData>
                  </a:graphic>
                </wp:inline>
              </w:drawing>
            </w:r>
          </w:p>
          <w:p w:rsidR="00493B81" w:rsidRPr="00493B81" w:rsidRDefault="00493B81" w:rsidP="00493B81">
            <w:pPr>
              <w:spacing w:before="100" w:beforeAutospacing="1" w:after="100" w:afterAutospacing="1" w:line="240" w:lineRule="auto"/>
              <w:rPr>
                <w:ins w:id="28"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38100" distB="38100" distL="190500" distR="190500" simplePos="0" relativeHeight="251662336" behindDoc="0" locked="0" layoutInCell="1" allowOverlap="0">
                  <wp:simplePos x="0" y="0"/>
                  <wp:positionH relativeFrom="column">
                    <wp:align>left</wp:align>
                  </wp:positionH>
                  <wp:positionV relativeFrom="line">
                    <wp:posOffset>0</wp:posOffset>
                  </wp:positionV>
                  <wp:extent cx="2286000" cy="2562225"/>
                  <wp:effectExtent l="19050" t="0" r="0" b="0"/>
                  <wp:wrapSquare wrapText="bothSides"/>
                  <wp:docPr id="37" name="Picture 4" descr="http://www.robotbooks.com/soda_can_robot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obotbooks.com/soda_can_robot_.jpg"/>
                          <pic:cNvPicPr>
                            <a:picLocks noChangeAspect="1" noChangeArrowheads="1"/>
                          </pic:cNvPicPr>
                        </pic:nvPicPr>
                        <pic:blipFill>
                          <a:blip r:embed="rId35"/>
                          <a:srcRect/>
                          <a:stretch>
                            <a:fillRect/>
                          </a:stretch>
                        </pic:blipFill>
                        <pic:spPr bwMode="auto">
                          <a:xfrm>
                            <a:off x="0" y="0"/>
                            <a:ext cx="2286000" cy="2562225"/>
                          </a:xfrm>
                          <a:prstGeom prst="rect">
                            <a:avLst/>
                          </a:prstGeom>
                          <a:noFill/>
                          <a:ln w="9525">
                            <a:noFill/>
                            <a:miter lim="800000"/>
                            <a:headEnd/>
                            <a:tailEnd/>
                          </a:ln>
                        </pic:spPr>
                      </pic:pic>
                    </a:graphicData>
                  </a:graphic>
                </wp:anchor>
              </w:drawing>
            </w:r>
            <w:ins w:id="29" w:author="Unknown">
              <w:r w:rsidRPr="00493B81">
                <w:rPr>
                  <w:rFonts w:ascii="Times New Roman" w:eastAsia="Times New Roman" w:hAnsi="Times New Roman" w:cs="Times New Roman"/>
                  <w:sz w:val="24"/>
                  <w:szCs w:val="24"/>
                </w:rPr>
                <w:t xml:space="preserve">Explore the world of robotic science with the Soda Can </w:t>
              </w:r>
              <w:proofErr w:type="spellStart"/>
              <w:r w:rsidRPr="00493B81">
                <w:rPr>
                  <w:rFonts w:ascii="Times New Roman" w:eastAsia="Times New Roman" w:hAnsi="Times New Roman" w:cs="Times New Roman"/>
                  <w:sz w:val="24"/>
                  <w:szCs w:val="24"/>
                </w:rPr>
                <w:t>Robug</w:t>
              </w:r>
              <w:proofErr w:type="spellEnd"/>
              <w:r w:rsidRPr="00493B81">
                <w:rPr>
                  <w:rFonts w:ascii="Times New Roman" w:eastAsia="Times New Roman" w:hAnsi="Times New Roman" w:cs="Times New Roman"/>
                  <w:sz w:val="24"/>
                  <w:szCs w:val="24"/>
                </w:rPr>
                <w:t xml:space="preserve"> science kit from Green Science. </w:t>
              </w:r>
            </w:ins>
          </w:p>
          <w:p w:rsidR="00493B81" w:rsidRPr="00493B81" w:rsidRDefault="00493B81" w:rsidP="00493B81">
            <w:pPr>
              <w:spacing w:before="100" w:beforeAutospacing="1" w:after="100" w:afterAutospacing="1" w:line="240" w:lineRule="auto"/>
              <w:rPr>
                <w:ins w:id="30" w:author="Unknown"/>
                <w:rFonts w:ascii="Times New Roman" w:eastAsia="Times New Roman" w:hAnsi="Times New Roman" w:cs="Times New Roman"/>
                <w:sz w:val="24"/>
                <w:szCs w:val="24"/>
              </w:rPr>
            </w:pPr>
            <w:ins w:id="31" w:author="Unknown">
              <w:r w:rsidRPr="00493B81">
                <w:rPr>
                  <w:rFonts w:ascii="Times New Roman" w:eastAsia="Times New Roman" w:hAnsi="Times New Roman" w:cs="Times New Roman"/>
                  <w:sz w:val="24"/>
                  <w:szCs w:val="24"/>
                </w:rPr>
                <w:t>Kids age 8 and up can recycle a soda can and turn it into a working robotic bug. You will be delighted to see it slide across the floor just like a real bug!</w:t>
              </w:r>
            </w:ins>
          </w:p>
          <w:p w:rsidR="00493B81" w:rsidRPr="00493B81" w:rsidRDefault="00493B81" w:rsidP="00493B81">
            <w:pPr>
              <w:spacing w:before="100" w:beforeAutospacing="1" w:after="100" w:afterAutospacing="1" w:line="240" w:lineRule="auto"/>
              <w:rPr>
                <w:ins w:id="32" w:author="Unknown"/>
                <w:rFonts w:ascii="Times New Roman" w:eastAsia="Times New Roman" w:hAnsi="Times New Roman" w:cs="Times New Roman"/>
                <w:sz w:val="24"/>
                <w:szCs w:val="24"/>
              </w:rPr>
            </w:pPr>
            <w:ins w:id="33" w:author="Unknown">
              <w:r w:rsidRPr="00493B81">
                <w:rPr>
                  <w:rFonts w:ascii="Times New Roman" w:eastAsia="Times New Roman" w:hAnsi="Times New Roman" w:cs="Times New Roman"/>
                  <w:sz w:val="24"/>
                  <w:szCs w:val="24"/>
                </w:rPr>
                <w:t xml:space="preserve">It even makes a buzzing sound as it travels along. Kit includes plastic mechanic body, wire wings, wire legs, motor with wires, screws and detailed instructions. </w:t>
              </w:r>
            </w:ins>
          </w:p>
          <w:p w:rsidR="00493B81" w:rsidRPr="00493B81" w:rsidRDefault="00493B81" w:rsidP="00493B81">
            <w:pPr>
              <w:spacing w:before="100" w:beforeAutospacing="1" w:after="100" w:afterAutospacing="1" w:line="240" w:lineRule="auto"/>
              <w:rPr>
                <w:ins w:id="34" w:author="Unknown"/>
                <w:rFonts w:ascii="Times New Roman" w:eastAsia="Times New Roman" w:hAnsi="Times New Roman" w:cs="Times New Roman"/>
                <w:sz w:val="24"/>
                <w:szCs w:val="24"/>
              </w:rPr>
            </w:pPr>
            <w:ins w:id="35" w:author="Unknown">
              <w:r w:rsidRPr="00493B81">
                <w:rPr>
                  <w:rFonts w:ascii="Times New Roman" w:eastAsia="Times New Roman" w:hAnsi="Times New Roman" w:cs="Times New Roman"/>
                  <w:sz w:val="24"/>
                  <w:szCs w:val="24"/>
                </w:rPr>
                <w:t> </w:t>
              </w:r>
            </w:ins>
          </w:p>
          <w:p w:rsidR="00493B81" w:rsidRPr="00493B81" w:rsidRDefault="00493B81" w:rsidP="00493B81">
            <w:pPr>
              <w:spacing w:before="100" w:beforeAutospacing="1" w:after="100" w:afterAutospacing="1" w:line="240" w:lineRule="auto"/>
              <w:rPr>
                <w:ins w:id="36" w:author="Unknown"/>
                <w:rFonts w:ascii="Times New Roman" w:eastAsia="Times New Roman" w:hAnsi="Times New Roman" w:cs="Times New Roman"/>
                <w:sz w:val="24"/>
                <w:szCs w:val="24"/>
              </w:rPr>
            </w:pPr>
            <w:ins w:id="37" w:author="Unknown">
              <w:r w:rsidRPr="00493B81">
                <w:rPr>
                  <w:rFonts w:ascii="Times New Roman" w:eastAsia="Times New Roman" w:hAnsi="Times New Roman" w:cs="Times New Roman"/>
                  <w:sz w:val="24"/>
                  <w:szCs w:val="24"/>
                </w:rPr>
                <w:t> </w:t>
              </w:r>
            </w:ins>
          </w:p>
          <w:tbl>
            <w:tblPr>
              <w:tblW w:w="8850" w:type="dxa"/>
              <w:jc w:val="center"/>
              <w:tblCellSpacing w:w="0" w:type="dxa"/>
              <w:tblCellMar>
                <w:left w:w="0" w:type="dxa"/>
                <w:right w:w="0" w:type="dxa"/>
              </w:tblCellMar>
              <w:tblLook w:val="04A0"/>
            </w:tblPr>
            <w:tblGrid>
              <w:gridCol w:w="6300"/>
              <w:gridCol w:w="2550"/>
            </w:tblGrid>
            <w:tr w:rsidR="00493B81" w:rsidRPr="00493B81">
              <w:trPr>
                <w:tblCellSpacing w:w="0" w:type="dxa"/>
                <w:jc w:val="center"/>
              </w:trPr>
              <w:tc>
                <w:tcPr>
                  <w:tcW w:w="6300" w:type="dxa"/>
                  <w:vAlign w:val="center"/>
                  <w:hideMark/>
                </w:tcPr>
                <w:p w:rsidR="00493B81" w:rsidRPr="00493B81" w:rsidRDefault="00493B81" w:rsidP="00493B81">
                  <w:pPr>
                    <w:spacing w:before="100" w:beforeAutospacing="1" w:after="100" w:afterAutospacing="1" w:line="240" w:lineRule="auto"/>
                    <w:rPr>
                      <w:rFonts w:ascii="Times New Roman" w:eastAsia="Times New Roman" w:hAnsi="Times New Roman" w:cs="Times New Roman"/>
                      <w:sz w:val="24"/>
                      <w:szCs w:val="24"/>
                    </w:rPr>
                  </w:pPr>
                  <w:r w:rsidRPr="00493B81">
                    <w:rPr>
                      <w:rFonts w:ascii="Times New Roman" w:eastAsia="Times New Roman" w:hAnsi="Times New Roman" w:cs="Times New Roman"/>
                      <w:sz w:val="24"/>
                      <w:szCs w:val="24"/>
                    </w:rPr>
                    <w:t xml:space="preserve">The Soda Can </w:t>
                  </w:r>
                  <w:proofErr w:type="spellStart"/>
                  <w:r w:rsidRPr="00493B81">
                    <w:rPr>
                      <w:rFonts w:ascii="Times New Roman" w:eastAsia="Times New Roman" w:hAnsi="Times New Roman" w:cs="Times New Roman"/>
                      <w:sz w:val="24"/>
                      <w:szCs w:val="24"/>
                    </w:rPr>
                    <w:t>Robug</w:t>
                  </w:r>
                  <w:proofErr w:type="spellEnd"/>
                  <w:r w:rsidRPr="00493B81">
                    <w:rPr>
                      <w:rFonts w:ascii="Times New Roman" w:eastAsia="Times New Roman" w:hAnsi="Times New Roman" w:cs="Times New Roman"/>
                      <w:sz w:val="24"/>
                      <w:szCs w:val="24"/>
                    </w:rPr>
                    <w:t xml:space="preserve"> is an imaginative way for children to explore mechanics and electricity. It's also ideal for showing children creative ways to recycle everyday items. Ages 8 and up.</w:t>
                  </w:r>
                </w:p>
              </w:tc>
              <w:tc>
                <w:tcPr>
                  <w:tcW w:w="2550" w:type="dxa"/>
                  <w:tcMar>
                    <w:top w:w="0" w:type="dxa"/>
                    <w:left w:w="0" w:type="dxa"/>
                    <w:bottom w:w="0" w:type="dxa"/>
                    <w:right w:w="225" w:type="dxa"/>
                  </w:tcMar>
                  <w:vAlign w:val="center"/>
                  <w:hideMark/>
                </w:tcPr>
                <w:p w:rsidR="00493B81" w:rsidRPr="00493B81" w:rsidRDefault="00493B81" w:rsidP="00493B81">
                  <w:pPr>
                    <w:spacing w:after="0" w:line="240" w:lineRule="auto"/>
                    <w:rPr>
                      <w:rFonts w:ascii="Times New Roman" w:eastAsia="Times New Roman" w:hAnsi="Times New Roman" w:cs="Times New Roman"/>
                      <w:sz w:val="24"/>
                      <w:szCs w:val="24"/>
                    </w:rPr>
                  </w:pPr>
                </w:p>
              </w:tc>
            </w:tr>
          </w:tbl>
          <w:p w:rsidR="00493B81" w:rsidRPr="00493B81" w:rsidRDefault="00493B81" w:rsidP="00493B81">
            <w:pPr>
              <w:pBdr>
                <w:bottom w:val="single" w:sz="6" w:space="1" w:color="auto"/>
              </w:pBdr>
              <w:spacing w:after="0" w:line="240" w:lineRule="auto"/>
              <w:jc w:val="center"/>
              <w:rPr>
                <w:rFonts w:ascii="Arial" w:eastAsia="Times New Roman" w:hAnsi="Arial" w:cs="Arial"/>
                <w:vanish/>
                <w:sz w:val="16"/>
                <w:szCs w:val="16"/>
              </w:rPr>
            </w:pPr>
            <w:r w:rsidRPr="00493B81">
              <w:rPr>
                <w:rFonts w:ascii="Arial" w:eastAsia="Times New Roman" w:hAnsi="Arial" w:cs="Arial"/>
                <w:vanish/>
                <w:sz w:val="16"/>
                <w:szCs w:val="16"/>
              </w:rPr>
              <w:t>Top of Form</w:t>
            </w:r>
          </w:p>
          <w:p w:rsidR="00493B81" w:rsidRPr="00493B81" w:rsidRDefault="00493B81" w:rsidP="00493B81">
            <w:pPr>
              <w:spacing w:before="100" w:beforeAutospacing="1" w:after="100" w:afterAutospacing="1" w:line="240" w:lineRule="auto"/>
              <w:jc w:val="right"/>
              <w:rPr>
                <w:ins w:id="38"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6" name="Picture 6" descr="http://www.assoc-amazon.com/e/ir?t=robotbooks-20&amp;l=ur2&am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ssoc-amazon.com/e/ir?t=robotbooks-20&amp;l=ur2&amp;o=1"/>
                          <pic:cNvPicPr>
                            <a:picLocks noChangeAspect="1" noChangeArrowheads="1"/>
                          </pic:cNvPicPr>
                        </pic:nvPicPr>
                        <pic:blipFill>
                          <a:blip r:embed="rId36"/>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Times New Roman" w:eastAsia="Times New Roman" w:hAnsi="Times New Roman" w:cs="Times New Roman"/>
                <w:b/>
                <w:bCs/>
                <w:noProof/>
                <w:sz w:val="24"/>
                <w:szCs w:val="24"/>
              </w:rPr>
              <w:drawing>
                <wp:inline distT="0" distB="0" distL="0" distR="0">
                  <wp:extent cx="1009650" cy="114300"/>
                  <wp:effectExtent l="19050" t="0" r="0" b="0"/>
                  <wp:docPr id="7" name="Picture 7" descr="Free Sh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e Shipping"/>
                          <pic:cNvPicPr>
                            <a:picLocks noChangeAspect="1" noChangeArrowheads="1"/>
                          </pic:cNvPicPr>
                        </pic:nvPicPr>
                        <pic:blipFill>
                          <a:blip r:embed="rId34"/>
                          <a:srcRect/>
                          <a:stretch>
                            <a:fillRect/>
                          </a:stretch>
                        </pic:blipFill>
                        <pic:spPr bwMode="auto">
                          <a:xfrm>
                            <a:off x="0" y="0"/>
                            <a:ext cx="1009650" cy="114300"/>
                          </a:xfrm>
                          <a:prstGeom prst="rect">
                            <a:avLst/>
                          </a:prstGeom>
                          <a:noFill/>
                          <a:ln w="9525">
                            <a:noFill/>
                            <a:miter lim="800000"/>
                            <a:headEnd/>
                            <a:tailEnd/>
                          </a:ln>
                        </pic:spPr>
                      </pic:pic>
                    </a:graphicData>
                  </a:graphic>
                </wp:inline>
              </w:drawing>
            </w:r>
            <w:ins w:id="39" w:author="Unknown">
              <w:r w:rsidRPr="00493B81">
                <w:rPr>
                  <w:rFonts w:ascii="Times New Roman" w:eastAsia="Times New Roman" w:hAnsi="Times New Roman" w:cs="Times New Roman"/>
                  <w:b/>
                  <w:bCs/>
                  <w:sz w:val="24"/>
                  <w:szCs w:val="24"/>
                </w:rPr>
                <w:t xml:space="preserve">  </w:t>
              </w:r>
              <w:proofErr w:type="gramStart"/>
              <w:r w:rsidRPr="00493B81">
                <w:rPr>
                  <w:rFonts w:ascii="Times New Roman" w:eastAsia="Times New Roman" w:hAnsi="Times New Roman" w:cs="Times New Roman"/>
                  <w:b/>
                  <w:bCs/>
                  <w:sz w:val="24"/>
                  <w:szCs w:val="24"/>
                </w:rPr>
                <w:t>on</w:t>
              </w:r>
              <w:proofErr w:type="gramEnd"/>
              <w:r w:rsidRPr="00493B81">
                <w:rPr>
                  <w:rFonts w:ascii="Times New Roman" w:eastAsia="Times New Roman" w:hAnsi="Times New Roman" w:cs="Times New Roman"/>
                  <w:b/>
                  <w:bCs/>
                  <w:sz w:val="24"/>
                  <w:szCs w:val="24"/>
                </w:rPr>
                <w:t xml:space="preserve"> orders over $25!     </w:t>
              </w:r>
              <w:r w:rsidRPr="00493B81">
                <w:rPr>
                  <w:rFonts w:ascii="Times New Roman" w:eastAsia="Times New Roman" w:hAnsi="Times New Roman" w:cs="Times New Roman"/>
                  <w:sz w:val="24"/>
                  <w:szCs w:val="24"/>
                </w:rPr>
                <w:t xml:space="preserve">  </w:t>
              </w:r>
            </w:ins>
          </w:p>
          <w:p w:rsidR="00493B81" w:rsidRPr="00493B81" w:rsidRDefault="00493B81" w:rsidP="00493B81">
            <w:pPr>
              <w:pBdr>
                <w:top w:val="single" w:sz="6" w:space="1" w:color="auto"/>
              </w:pBdr>
              <w:spacing w:after="0" w:line="240" w:lineRule="auto"/>
              <w:jc w:val="center"/>
              <w:rPr>
                <w:rFonts w:ascii="Arial" w:eastAsia="Times New Roman" w:hAnsi="Arial" w:cs="Arial"/>
                <w:vanish/>
                <w:sz w:val="16"/>
                <w:szCs w:val="16"/>
              </w:rPr>
            </w:pPr>
            <w:r w:rsidRPr="00493B81">
              <w:rPr>
                <w:rFonts w:ascii="Arial" w:eastAsia="Times New Roman" w:hAnsi="Arial" w:cs="Arial"/>
                <w:vanish/>
                <w:sz w:val="16"/>
                <w:szCs w:val="16"/>
              </w:rPr>
              <w:t>Bottom of Form</w:t>
            </w:r>
          </w:p>
          <w:p w:rsidR="00493B81" w:rsidRPr="00493B81" w:rsidRDefault="00493B81" w:rsidP="00493B81">
            <w:pPr>
              <w:spacing w:before="100" w:beforeAutospacing="1" w:after="100" w:afterAutospacing="1" w:line="240" w:lineRule="auto"/>
              <w:rPr>
                <w:ins w:id="40" w:author="Unknown"/>
                <w:rFonts w:ascii="Times New Roman" w:eastAsia="Times New Roman" w:hAnsi="Times New Roman" w:cs="Times New Roman"/>
                <w:sz w:val="24"/>
                <w:szCs w:val="24"/>
              </w:rPr>
            </w:pPr>
            <w:ins w:id="41" w:author="Unknown">
              <w:r w:rsidRPr="00493B81">
                <w:rPr>
                  <w:rFonts w:ascii="Times New Roman" w:eastAsia="Times New Roman" w:hAnsi="Times New Roman" w:cs="Times New Roman"/>
                  <w:sz w:val="24"/>
                  <w:szCs w:val="24"/>
                </w:rPr>
                <w:t> </w:t>
              </w:r>
            </w:ins>
          </w:p>
          <w:p w:rsidR="00493B81" w:rsidRPr="00493B81" w:rsidRDefault="00493B81" w:rsidP="00493B81">
            <w:pPr>
              <w:spacing w:before="100" w:beforeAutospacing="1" w:after="100" w:afterAutospacing="1" w:line="240" w:lineRule="auto"/>
              <w:rPr>
                <w:ins w:id="42" w:author="Unknown"/>
                <w:rFonts w:ascii="Times New Roman" w:eastAsia="Times New Roman" w:hAnsi="Times New Roman" w:cs="Times New Roman"/>
                <w:sz w:val="24"/>
                <w:szCs w:val="24"/>
              </w:rPr>
            </w:pPr>
            <w:bookmarkStart w:id="43" w:name="wall_e"/>
            <w:bookmarkEnd w:id="43"/>
            <w:r>
              <w:rPr>
                <w:rFonts w:ascii="Times New Roman" w:eastAsia="Times New Roman" w:hAnsi="Times New Roman" w:cs="Times New Roman"/>
                <w:noProof/>
                <w:sz w:val="24"/>
                <w:szCs w:val="24"/>
              </w:rPr>
              <w:drawing>
                <wp:inline distT="0" distB="0" distL="0" distR="0">
                  <wp:extent cx="5619750" cy="19050"/>
                  <wp:effectExtent l="19050" t="0" r="0" b="0"/>
                  <wp:docPr id="8" name="Picture 8"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obot"/>
                          <pic:cNvPicPr>
                            <a:picLocks noChangeAspect="1" noChangeArrowheads="1"/>
                          </pic:cNvPicPr>
                        </pic:nvPicPr>
                        <pic:blipFill>
                          <a:blip r:embed="rId32"/>
                          <a:srcRect/>
                          <a:stretch>
                            <a:fillRect/>
                          </a:stretch>
                        </pic:blipFill>
                        <pic:spPr bwMode="auto">
                          <a:xfrm>
                            <a:off x="0" y="0"/>
                            <a:ext cx="5619750" cy="19050"/>
                          </a:xfrm>
                          <a:prstGeom prst="rect">
                            <a:avLst/>
                          </a:prstGeom>
                          <a:noFill/>
                          <a:ln w="9525">
                            <a:noFill/>
                            <a:miter lim="800000"/>
                            <a:headEnd/>
                            <a:tailEnd/>
                          </a:ln>
                        </pic:spPr>
                      </pic:pic>
                    </a:graphicData>
                  </a:graphic>
                </wp:inline>
              </w:drawing>
            </w:r>
            <w:ins w:id="44" w:author="Unknown">
              <w:r w:rsidRPr="00493B81">
                <w:rPr>
                  <w:rFonts w:ascii="Times New Roman" w:eastAsia="Times New Roman" w:hAnsi="Times New Roman" w:cs="Times New Roman"/>
                  <w:sz w:val="24"/>
                  <w:szCs w:val="24"/>
                </w:rPr>
                <w:br/>
                <w:t xml:space="preserve">   </w:t>
              </w:r>
              <w:r w:rsidRPr="00493B81">
                <w:rPr>
                  <w:rFonts w:ascii="Times New Roman" w:eastAsia="Times New Roman" w:hAnsi="Times New Roman" w:cs="Times New Roman"/>
                  <w:color w:val="000080"/>
                  <w:sz w:val="24"/>
                  <w:szCs w:val="24"/>
                </w:rPr>
                <w:t>U Command Wall-E</w:t>
              </w:r>
              <w:r w:rsidRPr="00493B81">
                <w:rPr>
                  <w:rFonts w:ascii="Times New Roman" w:eastAsia="Times New Roman" w:hAnsi="Times New Roman" w:cs="Times New Roman"/>
                  <w:sz w:val="24"/>
                  <w:szCs w:val="24"/>
                </w:rPr>
                <w:br/>
              </w:r>
            </w:ins>
            <w:r>
              <w:rPr>
                <w:rFonts w:ascii="Times New Roman" w:eastAsia="Times New Roman" w:hAnsi="Times New Roman" w:cs="Times New Roman"/>
                <w:noProof/>
                <w:sz w:val="24"/>
                <w:szCs w:val="24"/>
              </w:rPr>
              <w:drawing>
                <wp:inline distT="0" distB="0" distL="0" distR="0">
                  <wp:extent cx="5619750" cy="19050"/>
                  <wp:effectExtent l="19050" t="0" r="0" b="0"/>
                  <wp:docPr id="9" name="Picture 9"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bot"/>
                          <pic:cNvPicPr>
                            <a:picLocks noChangeAspect="1" noChangeArrowheads="1"/>
                          </pic:cNvPicPr>
                        </pic:nvPicPr>
                        <pic:blipFill>
                          <a:blip r:embed="rId32"/>
                          <a:srcRect/>
                          <a:stretch>
                            <a:fillRect/>
                          </a:stretch>
                        </pic:blipFill>
                        <pic:spPr bwMode="auto">
                          <a:xfrm>
                            <a:off x="0" y="0"/>
                            <a:ext cx="5619750" cy="19050"/>
                          </a:xfrm>
                          <a:prstGeom prst="rect">
                            <a:avLst/>
                          </a:prstGeom>
                          <a:noFill/>
                          <a:ln w="9525">
                            <a:noFill/>
                            <a:miter lim="800000"/>
                            <a:headEnd/>
                            <a:tailEnd/>
                          </a:ln>
                        </pic:spPr>
                      </pic:pic>
                    </a:graphicData>
                  </a:graphic>
                </wp:inline>
              </w:drawing>
            </w:r>
          </w:p>
          <w:p w:rsidR="00493B81" w:rsidRPr="00493B81" w:rsidRDefault="00493B81" w:rsidP="00493B81">
            <w:pPr>
              <w:spacing w:before="100" w:beforeAutospacing="1" w:after="100" w:afterAutospacing="1" w:line="240" w:lineRule="auto"/>
              <w:rPr>
                <w:ins w:id="45"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38100" distB="38100" distL="190500" distR="190500" simplePos="0" relativeHeight="251663360" behindDoc="0" locked="0" layoutInCell="1" allowOverlap="0">
                  <wp:simplePos x="0" y="0"/>
                  <wp:positionH relativeFrom="column">
                    <wp:align>left</wp:align>
                  </wp:positionH>
                  <wp:positionV relativeFrom="line">
                    <wp:posOffset>0</wp:posOffset>
                  </wp:positionV>
                  <wp:extent cx="2667000" cy="2667000"/>
                  <wp:effectExtent l="19050" t="0" r="0" b="0"/>
                  <wp:wrapSquare wrapText="bothSides"/>
                  <wp:docPr id="36" name="Picture 5" descr="http://www.robotbooks.com/wal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obotbooks.com/wall-e.jpg"/>
                          <pic:cNvPicPr>
                            <a:picLocks noChangeAspect="1" noChangeArrowheads="1"/>
                          </pic:cNvPicPr>
                        </pic:nvPicPr>
                        <pic:blipFill>
                          <a:blip r:embed="rId37"/>
                          <a:srcRect/>
                          <a:stretch>
                            <a:fillRect/>
                          </a:stretch>
                        </pic:blipFill>
                        <pic:spPr bwMode="auto">
                          <a:xfrm>
                            <a:off x="0" y="0"/>
                            <a:ext cx="2667000" cy="2667000"/>
                          </a:xfrm>
                          <a:prstGeom prst="rect">
                            <a:avLst/>
                          </a:prstGeom>
                          <a:noFill/>
                          <a:ln w="9525">
                            <a:noFill/>
                            <a:miter lim="800000"/>
                            <a:headEnd/>
                            <a:tailEnd/>
                          </a:ln>
                        </pic:spPr>
                      </pic:pic>
                    </a:graphicData>
                  </a:graphic>
                </wp:anchor>
              </w:drawing>
            </w:r>
            <w:ins w:id="46" w:author="Unknown">
              <w:r w:rsidRPr="00493B81">
                <w:rPr>
                  <w:rFonts w:ascii="Times New Roman" w:eastAsia="Times New Roman" w:hAnsi="Times New Roman" w:cs="Times New Roman"/>
                  <w:sz w:val="24"/>
                  <w:szCs w:val="24"/>
                </w:rPr>
                <w:t>This U Command Wall-E is a programmable remote control robot that features realistic expressions, light-up eyes, original movie voice, and even sound effects. You can send an instant order or preprogrammed action sequence to Wall-E via the wireless remote control and it will carry out your command.</w:t>
              </w:r>
            </w:ins>
          </w:p>
          <w:p w:rsidR="00493B81" w:rsidRPr="00493B81" w:rsidRDefault="00493B81" w:rsidP="00493B81">
            <w:pPr>
              <w:spacing w:before="100" w:beforeAutospacing="1" w:after="100" w:afterAutospacing="1" w:line="240" w:lineRule="auto"/>
              <w:rPr>
                <w:ins w:id="47" w:author="Unknown"/>
                <w:rFonts w:ascii="Times New Roman" w:eastAsia="Times New Roman" w:hAnsi="Times New Roman" w:cs="Times New Roman"/>
                <w:sz w:val="24"/>
                <w:szCs w:val="24"/>
              </w:rPr>
            </w:pPr>
            <w:ins w:id="48" w:author="Unknown">
              <w:r w:rsidRPr="00493B81">
                <w:rPr>
                  <w:rFonts w:ascii="Times New Roman" w:eastAsia="Times New Roman" w:hAnsi="Times New Roman" w:cs="Times New Roman"/>
                  <w:sz w:val="24"/>
                  <w:szCs w:val="24"/>
                </w:rPr>
                <w:lastRenderedPageBreak/>
                <w:t>Using the infrared controller, U-Command Wall-E comes to life with animated movements, voice, sound, and light effects as you maneuver him forward, turn in reverse--or have him dance. Program options enable over 1,000 action combos.</w:t>
              </w:r>
            </w:ins>
          </w:p>
          <w:p w:rsidR="00493B81" w:rsidRPr="00493B81" w:rsidRDefault="00493B81" w:rsidP="00493B81">
            <w:pPr>
              <w:spacing w:before="100" w:beforeAutospacing="1" w:after="100" w:afterAutospacing="1" w:line="240" w:lineRule="auto"/>
              <w:rPr>
                <w:ins w:id="49" w:author="Unknown"/>
                <w:rFonts w:ascii="Times New Roman" w:eastAsia="Times New Roman" w:hAnsi="Times New Roman" w:cs="Times New Roman"/>
                <w:sz w:val="24"/>
                <w:szCs w:val="24"/>
              </w:rPr>
            </w:pPr>
            <w:ins w:id="50" w:author="Unknown">
              <w:r w:rsidRPr="00493B81">
                <w:rPr>
                  <w:rFonts w:ascii="Times New Roman" w:eastAsia="Times New Roman" w:hAnsi="Times New Roman" w:cs="Times New Roman"/>
                  <w:sz w:val="24"/>
                  <w:szCs w:val="24"/>
                </w:rPr>
                <w:t> </w:t>
              </w:r>
            </w:ins>
          </w:p>
          <w:tbl>
            <w:tblPr>
              <w:tblW w:w="8850" w:type="dxa"/>
              <w:jc w:val="center"/>
              <w:tblCellSpacing w:w="0" w:type="dxa"/>
              <w:tblCellMar>
                <w:left w:w="0" w:type="dxa"/>
                <w:right w:w="0" w:type="dxa"/>
              </w:tblCellMar>
              <w:tblLook w:val="04A0"/>
            </w:tblPr>
            <w:tblGrid>
              <w:gridCol w:w="6300"/>
              <w:gridCol w:w="2550"/>
            </w:tblGrid>
            <w:tr w:rsidR="00493B81" w:rsidRPr="00493B81">
              <w:trPr>
                <w:tblCellSpacing w:w="0" w:type="dxa"/>
                <w:jc w:val="center"/>
              </w:trPr>
              <w:tc>
                <w:tcPr>
                  <w:tcW w:w="6300" w:type="dxa"/>
                  <w:vAlign w:val="center"/>
                  <w:hideMark/>
                </w:tcPr>
                <w:p w:rsidR="00493B81" w:rsidRPr="00493B81" w:rsidRDefault="00493B81" w:rsidP="00493B81">
                  <w:pPr>
                    <w:spacing w:before="100" w:beforeAutospacing="1" w:after="100" w:afterAutospacing="1" w:line="240" w:lineRule="auto"/>
                    <w:rPr>
                      <w:rFonts w:ascii="Times New Roman" w:eastAsia="Times New Roman" w:hAnsi="Times New Roman" w:cs="Times New Roman"/>
                      <w:sz w:val="24"/>
                      <w:szCs w:val="24"/>
                    </w:rPr>
                  </w:pPr>
                  <w:r w:rsidRPr="00493B81">
                    <w:rPr>
                      <w:rFonts w:ascii="Times New Roman" w:eastAsia="Times New Roman" w:hAnsi="Times New Roman" w:cs="Times New Roman"/>
                      <w:sz w:val="24"/>
                      <w:szCs w:val="24"/>
                    </w:rPr>
                    <w:t>Wall-E Features realistic eye motion with light-up effects, moving arms and turning treads. Easy to use IR controller includes button for signature Wall-E expressions. Requires 7 "AA" batteries, not included. Measures over 9" tall.</w:t>
                  </w:r>
                </w:p>
              </w:tc>
              <w:tc>
                <w:tcPr>
                  <w:tcW w:w="2550" w:type="dxa"/>
                  <w:tcMar>
                    <w:top w:w="0" w:type="dxa"/>
                    <w:left w:w="0" w:type="dxa"/>
                    <w:bottom w:w="0" w:type="dxa"/>
                    <w:right w:w="225" w:type="dxa"/>
                  </w:tcMar>
                  <w:vAlign w:val="center"/>
                  <w:hideMark/>
                </w:tcPr>
                <w:p w:rsidR="00493B81" w:rsidRPr="00493B81" w:rsidRDefault="00493B81" w:rsidP="00493B81">
                  <w:pPr>
                    <w:spacing w:after="0" w:line="240" w:lineRule="auto"/>
                    <w:rPr>
                      <w:rFonts w:ascii="Times New Roman" w:eastAsia="Times New Roman" w:hAnsi="Times New Roman" w:cs="Times New Roman"/>
                      <w:sz w:val="24"/>
                      <w:szCs w:val="24"/>
                    </w:rPr>
                  </w:pPr>
                </w:p>
              </w:tc>
            </w:tr>
          </w:tbl>
          <w:p w:rsidR="00493B81" w:rsidRPr="00493B81" w:rsidRDefault="00493B81" w:rsidP="00493B81">
            <w:pPr>
              <w:pBdr>
                <w:bottom w:val="single" w:sz="6" w:space="1" w:color="auto"/>
              </w:pBdr>
              <w:spacing w:after="0" w:line="240" w:lineRule="auto"/>
              <w:jc w:val="center"/>
              <w:rPr>
                <w:rFonts w:ascii="Arial" w:eastAsia="Times New Roman" w:hAnsi="Arial" w:cs="Arial"/>
                <w:vanish/>
                <w:sz w:val="16"/>
                <w:szCs w:val="16"/>
              </w:rPr>
            </w:pPr>
            <w:r w:rsidRPr="00493B81">
              <w:rPr>
                <w:rFonts w:ascii="Arial" w:eastAsia="Times New Roman" w:hAnsi="Arial" w:cs="Arial"/>
                <w:vanish/>
                <w:sz w:val="16"/>
                <w:szCs w:val="16"/>
              </w:rPr>
              <w:t>Top of Form</w:t>
            </w:r>
          </w:p>
          <w:p w:rsidR="00493B81" w:rsidRPr="00493B81" w:rsidRDefault="00493B81" w:rsidP="00493B81">
            <w:pPr>
              <w:spacing w:after="0" w:line="240" w:lineRule="auto"/>
              <w:jc w:val="right"/>
              <w:rPr>
                <w:ins w:id="51" w:author="Unknown"/>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w:drawing>
                <wp:inline distT="0" distB="0" distL="0" distR="0">
                  <wp:extent cx="1009650" cy="114300"/>
                  <wp:effectExtent l="19050" t="0" r="0" b="0"/>
                  <wp:docPr id="10" name="Picture 10" descr="Free Sh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ee Shipping"/>
                          <pic:cNvPicPr>
                            <a:picLocks noChangeAspect="1" noChangeArrowheads="1"/>
                          </pic:cNvPicPr>
                        </pic:nvPicPr>
                        <pic:blipFill>
                          <a:blip r:embed="rId34"/>
                          <a:srcRect/>
                          <a:stretch>
                            <a:fillRect/>
                          </a:stretch>
                        </pic:blipFill>
                        <pic:spPr bwMode="auto">
                          <a:xfrm>
                            <a:off x="0" y="0"/>
                            <a:ext cx="1009650" cy="114300"/>
                          </a:xfrm>
                          <a:prstGeom prst="rect">
                            <a:avLst/>
                          </a:prstGeom>
                          <a:noFill/>
                          <a:ln w="9525">
                            <a:noFill/>
                            <a:miter lim="800000"/>
                            <a:headEnd/>
                            <a:tailEnd/>
                          </a:ln>
                        </pic:spPr>
                      </pic:pic>
                    </a:graphicData>
                  </a:graphic>
                </wp:inline>
              </w:drawing>
            </w:r>
            <w:ins w:id="52" w:author="Unknown">
              <w:r w:rsidRPr="00493B81">
                <w:rPr>
                  <w:rFonts w:ascii="Times New Roman" w:eastAsia="Times New Roman" w:hAnsi="Times New Roman" w:cs="Times New Roman"/>
                  <w:b/>
                  <w:bCs/>
                  <w:sz w:val="24"/>
                  <w:szCs w:val="24"/>
                </w:rPr>
                <w:t xml:space="preserve">  </w:t>
              </w:r>
              <w:proofErr w:type="gramStart"/>
              <w:r w:rsidRPr="00493B81">
                <w:rPr>
                  <w:rFonts w:ascii="Times New Roman" w:eastAsia="Times New Roman" w:hAnsi="Times New Roman" w:cs="Times New Roman"/>
                  <w:b/>
                  <w:bCs/>
                  <w:sz w:val="24"/>
                  <w:szCs w:val="24"/>
                </w:rPr>
                <w:t>on</w:t>
              </w:r>
              <w:proofErr w:type="gramEnd"/>
              <w:r w:rsidRPr="00493B81">
                <w:rPr>
                  <w:rFonts w:ascii="Times New Roman" w:eastAsia="Times New Roman" w:hAnsi="Times New Roman" w:cs="Times New Roman"/>
                  <w:b/>
                  <w:bCs/>
                  <w:sz w:val="24"/>
                  <w:szCs w:val="24"/>
                </w:rPr>
                <w:t xml:space="preserve"> orders over $25!     </w:t>
              </w:r>
            </w:ins>
          </w:p>
          <w:p w:rsidR="00493B81" w:rsidRPr="00493B81" w:rsidRDefault="00493B81" w:rsidP="00493B81">
            <w:pPr>
              <w:pBdr>
                <w:top w:val="single" w:sz="6" w:space="1" w:color="auto"/>
              </w:pBdr>
              <w:spacing w:after="0" w:line="240" w:lineRule="auto"/>
              <w:jc w:val="center"/>
              <w:rPr>
                <w:rFonts w:ascii="Arial" w:eastAsia="Times New Roman" w:hAnsi="Arial" w:cs="Arial"/>
                <w:vanish/>
                <w:sz w:val="16"/>
                <w:szCs w:val="16"/>
              </w:rPr>
            </w:pPr>
            <w:r w:rsidRPr="00493B81">
              <w:rPr>
                <w:rFonts w:ascii="Arial" w:eastAsia="Times New Roman" w:hAnsi="Arial" w:cs="Arial"/>
                <w:vanish/>
                <w:sz w:val="16"/>
                <w:szCs w:val="16"/>
              </w:rPr>
              <w:t>Bottom of Form</w:t>
            </w:r>
          </w:p>
          <w:p w:rsidR="00493B81" w:rsidRPr="00493B81" w:rsidRDefault="00493B81" w:rsidP="00493B81">
            <w:pPr>
              <w:spacing w:before="100" w:beforeAutospacing="1" w:after="100" w:afterAutospacing="1" w:line="240" w:lineRule="auto"/>
              <w:rPr>
                <w:ins w:id="53" w:author="Unknown"/>
                <w:rFonts w:ascii="Times New Roman" w:eastAsia="Times New Roman" w:hAnsi="Times New Roman" w:cs="Times New Roman"/>
                <w:sz w:val="24"/>
                <w:szCs w:val="24"/>
              </w:rPr>
            </w:pPr>
            <w:ins w:id="54" w:author="Unknown">
              <w:r w:rsidRPr="00493B81">
                <w:rPr>
                  <w:rFonts w:ascii="Times New Roman" w:eastAsia="Times New Roman" w:hAnsi="Times New Roman" w:cs="Times New Roman"/>
                  <w:sz w:val="24"/>
                  <w:szCs w:val="24"/>
                </w:rPr>
                <w:t> </w:t>
              </w:r>
            </w:ins>
          </w:p>
          <w:p w:rsidR="00493B81" w:rsidRPr="00493B81" w:rsidRDefault="00493B81" w:rsidP="00493B81">
            <w:pPr>
              <w:spacing w:before="100" w:beforeAutospacing="1" w:after="100" w:afterAutospacing="1" w:line="240" w:lineRule="auto"/>
              <w:rPr>
                <w:ins w:id="55" w:author="Unknown"/>
                <w:rFonts w:ascii="Times New Roman" w:eastAsia="Times New Roman" w:hAnsi="Times New Roman" w:cs="Times New Roman"/>
                <w:sz w:val="24"/>
                <w:szCs w:val="24"/>
              </w:rPr>
            </w:pPr>
            <w:ins w:id="56" w:author="Unknown">
              <w:r w:rsidRPr="00493B81">
                <w:rPr>
                  <w:rFonts w:ascii="Times New Roman" w:eastAsia="Times New Roman" w:hAnsi="Times New Roman" w:cs="Times New Roman"/>
                  <w:sz w:val="24"/>
                  <w:szCs w:val="24"/>
                </w:rPr>
                <w:t> </w:t>
              </w:r>
            </w:ins>
          </w:p>
          <w:p w:rsidR="00493B81" w:rsidRPr="00493B81" w:rsidRDefault="00493B81" w:rsidP="00493B81">
            <w:pPr>
              <w:spacing w:before="100" w:beforeAutospacing="1" w:after="100" w:afterAutospacing="1" w:line="240" w:lineRule="auto"/>
              <w:rPr>
                <w:ins w:id="57"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19750" cy="19050"/>
                  <wp:effectExtent l="19050" t="0" r="0" b="0"/>
                  <wp:docPr id="11" name="Picture 11"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obot"/>
                          <pic:cNvPicPr>
                            <a:picLocks noChangeAspect="1" noChangeArrowheads="1"/>
                          </pic:cNvPicPr>
                        </pic:nvPicPr>
                        <pic:blipFill>
                          <a:blip r:embed="rId32"/>
                          <a:srcRect/>
                          <a:stretch>
                            <a:fillRect/>
                          </a:stretch>
                        </pic:blipFill>
                        <pic:spPr bwMode="auto">
                          <a:xfrm>
                            <a:off x="0" y="0"/>
                            <a:ext cx="5619750" cy="19050"/>
                          </a:xfrm>
                          <a:prstGeom prst="rect">
                            <a:avLst/>
                          </a:prstGeom>
                          <a:noFill/>
                          <a:ln w="9525">
                            <a:noFill/>
                            <a:miter lim="800000"/>
                            <a:headEnd/>
                            <a:tailEnd/>
                          </a:ln>
                        </pic:spPr>
                      </pic:pic>
                    </a:graphicData>
                  </a:graphic>
                </wp:inline>
              </w:drawing>
            </w:r>
            <w:ins w:id="58" w:author="Unknown">
              <w:r w:rsidRPr="00493B81">
                <w:rPr>
                  <w:rFonts w:ascii="Times New Roman" w:eastAsia="Times New Roman" w:hAnsi="Times New Roman" w:cs="Times New Roman"/>
                  <w:sz w:val="24"/>
                  <w:szCs w:val="24"/>
                </w:rPr>
                <w:br/>
              </w:r>
              <w:r w:rsidRPr="00493B81">
                <w:rPr>
                  <w:rFonts w:ascii="Times New Roman" w:eastAsia="Times New Roman" w:hAnsi="Times New Roman" w:cs="Times New Roman"/>
                  <w:color w:val="000080"/>
                  <w:sz w:val="24"/>
                  <w:szCs w:val="24"/>
                </w:rPr>
                <w:t xml:space="preserve">   </w:t>
              </w:r>
              <w:proofErr w:type="spellStart"/>
              <w:r w:rsidRPr="00493B81">
                <w:rPr>
                  <w:rFonts w:ascii="Times New Roman" w:eastAsia="Times New Roman" w:hAnsi="Times New Roman" w:cs="Times New Roman"/>
                  <w:color w:val="000080"/>
                  <w:sz w:val="24"/>
                  <w:szCs w:val="24"/>
                </w:rPr>
                <w:t>Robosapien</w:t>
              </w:r>
              <w:proofErr w:type="spellEnd"/>
              <w:r w:rsidRPr="00493B81">
                <w:rPr>
                  <w:rFonts w:ascii="Times New Roman" w:eastAsia="Times New Roman" w:hAnsi="Times New Roman" w:cs="Times New Roman"/>
                  <w:color w:val="000080"/>
                  <w:sz w:val="24"/>
                  <w:szCs w:val="24"/>
                </w:rPr>
                <w:t xml:space="preserve"> Original Version</w:t>
              </w:r>
              <w:r w:rsidRPr="00493B81">
                <w:rPr>
                  <w:rFonts w:ascii="Times New Roman" w:eastAsia="Times New Roman" w:hAnsi="Times New Roman" w:cs="Times New Roman"/>
                  <w:sz w:val="24"/>
                  <w:szCs w:val="24"/>
                </w:rPr>
                <w:br/>
              </w:r>
            </w:ins>
            <w:r>
              <w:rPr>
                <w:rFonts w:ascii="Times New Roman" w:eastAsia="Times New Roman" w:hAnsi="Times New Roman" w:cs="Times New Roman"/>
                <w:noProof/>
                <w:sz w:val="24"/>
                <w:szCs w:val="24"/>
              </w:rPr>
              <w:drawing>
                <wp:inline distT="0" distB="0" distL="0" distR="0">
                  <wp:extent cx="5619750" cy="19050"/>
                  <wp:effectExtent l="19050" t="0" r="0" b="0"/>
                  <wp:docPr id="12" name="Picture 12"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obot"/>
                          <pic:cNvPicPr>
                            <a:picLocks noChangeAspect="1" noChangeArrowheads="1"/>
                          </pic:cNvPicPr>
                        </pic:nvPicPr>
                        <pic:blipFill>
                          <a:blip r:embed="rId32"/>
                          <a:srcRect/>
                          <a:stretch>
                            <a:fillRect/>
                          </a:stretch>
                        </pic:blipFill>
                        <pic:spPr bwMode="auto">
                          <a:xfrm>
                            <a:off x="0" y="0"/>
                            <a:ext cx="5619750" cy="19050"/>
                          </a:xfrm>
                          <a:prstGeom prst="rect">
                            <a:avLst/>
                          </a:prstGeom>
                          <a:noFill/>
                          <a:ln w="9525">
                            <a:noFill/>
                            <a:miter lim="800000"/>
                            <a:headEnd/>
                            <a:tailEnd/>
                          </a:ln>
                        </pic:spPr>
                      </pic:pic>
                    </a:graphicData>
                  </a:graphic>
                </wp:inline>
              </w:drawing>
            </w:r>
          </w:p>
          <w:p w:rsidR="00493B81" w:rsidRPr="00493B81" w:rsidRDefault="00493B81" w:rsidP="00493B81">
            <w:pPr>
              <w:spacing w:before="100" w:beforeAutospacing="1" w:after="100" w:afterAutospacing="1" w:line="240" w:lineRule="auto"/>
              <w:rPr>
                <w:ins w:id="59"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38100" distB="38100" distL="190500" distR="190500" simplePos="0" relativeHeight="251664384" behindDoc="0" locked="0" layoutInCell="1" allowOverlap="0">
                  <wp:simplePos x="0" y="0"/>
                  <wp:positionH relativeFrom="column">
                    <wp:align>left</wp:align>
                  </wp:positionH>
                  <wp:positionV relativeFrom="line">
                    <wp:posOffset>0</wp:posOffset>
                  </wp:positionV>
                  <wp:extent cx="1428750" cy="1428750"/>
                  <wp:effectExtent l="19050" t="0" r="0" b="0"/>
                  <wp:wrapSquare wrapText="bothSides"/>
                  <wp:docPr id="35" name="Picture 6" descr="Robosapien Programmable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bosapien Programmable Robot"/>
                          <pic:cNvPicPr>
                            <a:picLocks noChangeAspect="1" noChangeArrowheads="1"/>
                          </pic:cNvPicPr>
                        </pic:nvPicPr>
                        <pic:blipFill>
                          <a:blip r:embed="rId38"/>
                          <a:srcRect/>
                          <a:stretch>
                            <a:fillRect/>
                          </a:stretch>
                        </pic:blipFill>
                        <pic:spPr bwMode="auto">
                          <a:xfrm>
                            <a:off x="0" y="0"/>
                            <a:ext cx="1428750" cy="1428750"/>
                          </a:xfrm>
                          <a:prstGeom prst="rect">
                            <a:avLst/>
                          </a:prstGeom>
                          <a:noFill/>
                          <a:ln w="9525">
                            <a:noFill/>
                            <a:miter lim="800000"/>
                            <a:headEnd/>
                            <a:tailEnd/>
                          </a:ln>
                        </pic:spPr>
                      </pic:pic>
                    </a:graphicData>
                  </a:graphic>
                </wp:anchor>
              </w:drawing>
            </w:r>
            <w:ins w:id="60" w:author="Unknown">
              <w:r w:rsidRPr="00493B81">
                <w:rPr>
                  <w:rFonts w:ascii="Times New Roman" w:eastAsia="Times New Roman" w:hAnsi="Times New Roman" w:cs="Times New Roman"/>
                  <w:sz w:val="24"/>
                  <w:szCs w:val="24"/>
                </w:rPr>
                <w:t xml:space="preserve">The </w:t>
              </w:r>
              <w:proofErr w:type="spellStart"/>
              <w:r w:rsidRPr="00493B81">
                <w:rPr>
                  <w:rFonts w:ascii="Times New Roman" w:eastAsia="Times New Roman" w:hAnsi="Times New Roman" w:cs="Times New Roman"/>
                  <w:sz w:val="24"/>
                  <w:szCs w:val="24"/>
                </w:rPr>
                <w:t>Robosapien</w:t>
              </w:r>
              <w:proofErr w:type="spellEnd"/>
              <w:r w:rsidRPr="00493B81">
                <w:rPr>
                  <w:rFonts w:ascii="Times New Roman" w:eastAsia="Times New Roman" w:hAnsi="Times New Roman" w:cs="Times New Roman"/>
                  <w:sz w:val="24"/>
                  <w:szCs w:val="24"/>
                </w:rPr>
                <w:t xml:space="preserve"> Robot is a full function fast moving robot minion suitable for all your world domination needs! Designed by a NASA scientist, the </w:t>
              </w:r>
              <w:proofErr w:type="spellStart"/>
              <w:r w:rsidRPr="00493B81">
                <w:rPr>
                  <w:rFonts w:ascii="Times New Roman" w:eastAsia="Times New Roman" w:hAnsi="Times New Roman" w:cs="Times New Roman"/>
                  <w:sz w:val="24"/>
                  <w:szCs w:val="24"/>
                </w:rPr>
                <w:t>Robosapien</w:t>
              </w:r>
              <w:proofErr w:type="spellEnd"/>
              <w:r w:rsidRPr="00493B81">
                <w:rPr>
                  <w:rFonts w:ascii="Times New Roman" w:eastAsia="Times New Roman" w:hAnsi="Times New Roman" w:cs="Times New Roman"/>
                  <w:sz w:val="24"/>
                  <w:szCs w:val="24"/>
                </w:rPr>
                <w:t xml:space="preserve"> is simple enough for kids and advanced enough for adults. Features include real, multi-speed fast dynamic walking, running, and turning; fast, full </w:t>
              </w:r>
              <w:proofErr w:type="gramStart"/>
              <w:r w:rsidRPr="00493B81">
                <w:rPr>
                  <w:rFonts w:ascii="Times New Roman" w:eastAsia="Times New Roman" w:hAnsi="Times New Roman" w:cs="Times New Roman"/>
                  <w:sz w:val="24"/>
                  <w:szCs w:val="24"/>
                </w:rPr>
                <w:t>function</w:t>
              </w:r>
              <w:proofErr w:type="gramEnd"/>
              <w:r w:rsidRPr="00493B81">
                <w:rPr>
                  <w:rFonts w:ascii="Times New Roman" w:eastAsia="Times New Roman" w:hAnsi="Times New Roman" w:cs="Times New Roman"/>
                  <w:sz w:val="24"/>
                  <w:szCs w:val="24"/>
                </w:rPr>
                <w:t xml:space="preserve"> arms with two types of grippers; 67 pre-programmed functions including pick-up, throw, kick, sweep, dance, and half a dozen kung-fu moves. </w:t>
              </w:r>
              <w:proofErr w:type="spellStart"/>
              <w:r w:rsidRPr="00493B81">
                <w:rPr>
                  <w:rFonts w:ascii="Times New Roman" w:eastAsia="Times New Roman" w:hAnsi="Times New Roman" w:cs="Times New Roman"/>
                  <w:sz w:val="24"/>
                  <w:szCs w:val="24"/>
                </w:rPr>
                <w:t>Robosapien</w:t>
              </w:r>
              <w:proofErr w:type="spellEnd"/>
              <w:r w:rsidRPr="00493B81">
                <w:rPr>
                  <w:rFonts w:ascii="Times New Roman" w:eastAsia="Times New Roman" w:hAnsi="Times New Roman" w:cs="Times New Roman"/>
                  <w:sz w:val="24"/>
                  <w:szCs w:val="24"/>
                </w:rPr>
                <w:t xml:space="preserve"> has programmable "reflexes" to touch, pickup, and kick, and up to 84 program steps, with 4 program modes for advanced operations.</w:t>
              </w:r>
            </w:ins>
          </w:p>
          <w:tbl>
            <w:tblPr>
              <w:tblW w:w="8850" w:type="dxa"/>
              <w:jc w:val="center"/>
              <w:tblCellSpacing w:w="0" w:type="dxa"/>
              <w:tblCellMar>
                <w:left w:w="0" w:type="dxa"/>
                <w:right w:w="0" w:type="dxa"/>
              </w:tblCellMar>
              <w:tblLook w:val="04A0"/>
            </w:tblPr>
            <w:tblGrid>
              <w:gridCol w:w="6300"/>
              <w:gridCol w:w="2550"/>
            </w:tblGrid>
            <w:tr w:rsidR="00493B81" w:rsidRPr="00493B81">
              <w:trPr>
                <w:tblCellSpacing w:w="0" w:type="dxa"/>
                <w:jc w:val="center"/>
              </w:trPr>
              <w:tc>
                <w:tcPr>
                  <w:tcW w:w="6300" w:type="dxa"/>
                  <w:vAlign w:val="center"/>
                  <w:hideMark/>
                </w:tcPr>
                <w:p w:rsidR="00493B81" w:rsidRPr="00493B81" w:rsidRDefault="00493B81" w:rsidP="00493B81">
                  <w:pPr>
                    <w:spacing w:before="100" w:beforeAutospacing="1" w:after="100" w:afterAutospacing="1" w:line="240" w:lineRule="auto"/>
                    <w:rPr>
                      <w:rFonts w:ascii="Times New Roman" w:eastAsia="Times New Roman" w:hAnsi="Times New Roman" w:cs="Times New Roman"/>
                      <w:sz w:val="24"/>
                      <w:szCs w:val="24"/>
                    </w:rPr>
                  </w:pPr>
                  <w:r w:rsidRPr="00493B81">
                    <w:rPr>
                      <w:rFonts w:ascii="Times New Roman" w:eastAsia="Times New Roman" w:hAnsi="Times New Roman" w:cs="Times New Roman"/>
                      <w:sz w:val="24"/>
                      <w:szCs w:val="24"/>
                    </w:rPr>
                    <w:t xml:space="preserve">No computer is </w:t>
                  </w:r>
                  <w:proofErr w:type="gramStart"/>
                  <w:r w:rsidRPr="00493B81">
                    <w:rPr>
                      <w:rFonts w:ascii="Times New Roman" w:eastAsia="Times New Roman" w:hAnsi="Times New Roman" w:cs="Times New Roman"/>
                      <w:sz w:val="24"/>
                      <w:szCs w:val="24"/>
                    </w:rPr>
                    <w:t>required,</w:t>
                  </w:r>
                  <w:proofErr w:type="gramEnd"/>
                  <w:r w:rsidRPr="00493B81">
                    <w:rPr>
                      <w:rFonts w:ascii="Times New Roman" w:eastAsia="Times New Roman" w:hAnsi="Times New Roman" w:cs="Times New Roman"/>
                      <w:sz w:val="24"/>
                      <w:szCs w:val="24"/>
                    </w:rPr>
                    <w:t xml:space="preserve"> all functions are handled by a remote control which runs on regular batteries for over 6 hours. Includes three demonstration modes: Disco dance, Rude behavior, and Kung Fu. This robot comes fully assembled and ready to go. Requires 3 AAA and 4 D Batteries (not included)</w:t>
                  </w:r>
                </w:p>
                <w:p w:rsidR="00493B81" w:rsidRPr="00493B81" w:rsidRDefault="00493B81" w:rsidP="00493B81">
                  <w:pPr>
                    <w:spacing w:before="100" w:beforeAutospacing="1" w:after="100" w:afterAutospacing="1" w:line="240" w:lineRule="auto"/>
                    <w:rPr>
                      <w:rFonts w:ascii="Times New Roman" w:eastAsia="Times New Roman" w:hAnsi="Times New Roman" w:cs="Times New Roman"/>
                      <w:sz w:val="24"/>
                      <w:szCs w:val="24"/>
                    </w:rPr>
                  </w:pPr>
                  <w:r w:rsidRPr="00493B81">
                    <w:rPr>
                      <w:rFonts w:ascii="Times New Roman" w:eastAsia="Times New Roman" w:hAnsi="Times New Roman" w:cs="Times New Roman"/>
                      <w:b/>
                      <w:bCs/>
                      <w:sz w:val="24"/>
                      <w:szCs w:val="24"/>
                    </w:rPr>
                    <w:t xml:space="preserve">Visit our </w:t>
                  </w:r>
                  <w:hyperlink r:id="rId39" w:history="1">
                    <w:proofErr w:type="spellStart"/>
                    <w:r w:rsidRPr="00493B81">
                      <w:rPr>
                        <w:rFonts w:ascii="Times New Roman" w:eastAsia="Times New Roman" w:hAnsi="Times New Roman" w:cs="Times New Roman"/>
                        <w:b/>
                        <w:bCs/>
                        <w:color w:val="0000FF"/>
                        <w:sz w:val="24"/>
                        <w:szCs w:val="24"/>
                        <w:u w:val="single"/>
                      </w:rPr>
                      <w:t>Robosapien</w:t>
                    </w:r>
                    <w:proofErr w:type="spellEnd"/>
                    <w:r w:rsidRPr="00493B81">
                      <w:rPr>
                        <w:rFonts w:ascii="Times New Roman" w:eastAsia="Times New Roman" w:hAnsi="Times New Roman" w:cs="Times New Roman"/>
                        <w:b/>
                        <w:bCs/>
                        <w:color w:val="0000FF"/>
                        <w:sz w:val="24"/>
                        <w:szCs w:val="24"/>
                        <w:u w:val="single"/>
                      </w:rPr>
                      <w:t xml:space="preserve"> section</w:t>
                    </w:r>
                  </w:hyperlink>
                  <w:r w:rsidRPr="00493B81">
                    <w:rPr>
                      <w:rFonts w:ascii="Times New Roman" w:eastAsia="Times New Roman" w:hAnsi="Times New Roman" w:cs="Times New Roman"/>
                      <w:b/>
                      <w:bCs/>
                      <w:sz w:val="24"/>
                      <w:szCs w:val="24"/>
                    </w:rPr>
                    <w:t xml:space="preserve"> for more </w:t>
                  </w:r>
                  <w:proofErr w:type="spellStart"/>
                  <w:r w:rsidRPr="00493B81">
                    <w:rPr>
                      <w:rFonts w:ascii="Times New Roman" w:eastAsia="Times New Roman" w:hAnsi="Times New Roman" w:cs="Times New Roman"/>
                      <w:b/>
                      <w:bCs/>
                      <w:sz w:val="24"/>
                      <w:szCs w:val="24"/>
                    </w:rPr>
                    <w:t>Robosapien</w:t>
                  </w:r>
                  <w:proofErr w:type="spellEnd"/>
                  <w:r w:rsidRPr="00493B81">
                    <w:rPr>
                      <w:rFonts w:ascii="Times New Roman" w:eastAsia="Times New Roman" w:hAnsi="Times New Roman" w:cs="Times New Roman"/>
                      <w:b/>
                      <w:bCs/>
                      <w:sz w:val="24"/>
                      <w:szCs w:val="24"/>
                    </w:rPr>
                    <w:t xml:space="preserve"> books and robots!</w:t>
                  </w:r>
                </w:p>
              </w:tc>
              <w:tc>
                <w:tcPr>
                  <w:tcW w:w="2550" w:type="dxa"/>
                  <w:tcMar>
                    <w:top w:w="0" w:type="dxa"/>
                    <w:left w:w="0" w:type="dxa"/>
                    <w:bottom w:w="0" w:type="dxa"/>
                    <w:right w:w="225" w:type="dxa"/>
                  </w:tcMar>
                  <w:vAlign w:val="center"/>
                  <w:hideMark/>
                </w:tcPr>
                <w:p w:rsidR="00493B81" w:rsidRPr="00493B81" w:rsidRDefault="00493B81" w:rsidP="00493B81">
                  <w:pPr>
                    <w:spacing w:after="0" w:line="240" w:lineRule="auto"/>
                    <w:rPr>
                      <w:rFonts w:ascii="Times New Roman" w:eastAsia="Times New Roman" w:hAnsi="Times New Roman" w:cs="Times New Roman"/>
                      <w:sz w:val="24"/>
                      <w:szCs w:val="24"/>
                    </w:rPr>
                  </w:pPr>
                </w:p>
              </w:tc>
            </w:tr>
          </w:tbl>
          <w:p w:rsidR="00493B81" w:rsidRPr="00493B81" w:rsidRDefault="00493B81" w:rsidP="00493B81">
            <w:pPr>
              <w:pBdr>
                <w:bottom w:val="single" w:sz="6" w:space="1" w:color="auto"/>
              </w:pBdr>
              <w:spacing w:after="0" w:line="240" w:lineRule="auto"/>
              <w:jc w:val="center"/>
              <w:rPr>
                <w:rFonts w:ascii="Arial" w:eastAsia="Times New Roman" w:hAnsi="Arial" w:cs="Arial"/>
                <w:vanish/>
                <w:sz w:val="16"/>
                <w:szCs w:val="16"/>
              </w:rPr>
            </w:pPr>
            <w:r w:rsidRPr="00493B81">
              <w:rPr>
                <w:rFonts w:ascii="Arial" w:eastAsia="Times New Roman" w:hAnsi="Arial" w:cs="Arial"/>
                <w:vanish/>
                <w:sz w:val="16"/>
                <w:szCs w:val="16"/>
              </w:rPr>
              <w:t>Top of Form</w:t>
            </w:r>
          </w:p>
          <w:p w:rsidR="00493B81" w:rsidRPr="00493B81" w:rsidRDefault="00493B81" w:rsidP="00493B81">
            <w:pPr>
              <w:spacing w:after="0" w:line="240" w:lineRule="auto"/>
              <w:jc w:val="right"/>
              <w:rPr>
                <w:ins w:id="61" w:author="Unknown"/>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w:drawing>
                <wp:inline distT="0" distB="0" distL="0" distR="0">
                  <wp:extent cx="1009650" cy="114300"/>
                  <wp:effectExtent l="19050" t="0" r="0" b="0"/>
                  <wp:docPr id="13" name="Picture 13" descr="Free Sh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ree Shipping"/>
                          <pic:cNvPicPr>
                            <a:picLocks noChangeAspect="1" noChangeArrowheads="1"/>
                          </pic:cNvPicPr>
                        </pic:nvPicPr>
                        <pic:blipFill>
                          <a:blip r:embed="rId34"/>
                          <a:srcRect/>
                          <a:stretch>
                            <a:fillRect/>
                          </a:stretch>
                        </pic:blipFill>
                        <pic:spPr bwMode="auto">
                          <a:xfrm>
                            <a:off x="0" y="0"/>
                            <a:ext cx="1009650" cy="114300"/>
                          </a:xfrm>
                          <a:prstGeom prst="rect">
                            <a:avLst/>
                          </a:prstGeom>
                          <a:noFill/>
                          <a:ln w="9525">
                            <a:noFill/>
                            <a:miter lim="800000"/>
                            <a:headEnd/>
                            <a:tailEnd/>
                          </a:ln>
                        </pic:spPr>
                      </pic:pic>
                    </a:graphicData>
                  </a:graphic>
                </wp:inline>
              </w:drawing>
            </w:r>
            <w:ins w:id="62" w:author="Unknown">
              <w:r w:rsidRPr="00493B81">
                <w:rPr>
                  <w:rFonts w:ascii="Times New Roman" w:eastAsia="Times New Roman" w:hAnsi="Times New Roman" w:cs="Times New Roman"/>
                  <w:b/>
                  <w:bCs/>
                  <w:sz w:val="24"/>
                  <w:szCs w:val="24"/>
                </w:rPr>
                <w:t xml:space="preserve">  </w:t>
              </w:r>
              <w:proofErr w:type="gramStart"/>
              <w:r w:rsidRPr="00493B81">
                <w:rPr>
                  <w:rFonts w:ascii="Times New Roman" w:eastAsia="Times New Roman" w:hAnsi="Times New Roman" w:cs="Times New Roman"/>
                  <w:b/>
                  <w:bCs/>
                  <w:sz w:val="24"/>
                  <w:szCs w:val="24"/>
                </w:rPr>
                <w:t>on</w:t>
              </w:r>
              <w:proofErr w:type="gramEnd"/>
              <w:r w:rsidRPr="00493B81">
                <w:rPr>
                  <w:rFonts w:ascii="Times New Roman" w:eastAsia="Times New Roman" w:hAnsi="Times New Roman" w:cs="Times New Roman"/>
                  <w:b/>
                  <w:bCs/>
                  <w:sz w:val="24"/>
                  <w:szCs w:val="24"/>
                </w:rPr>
                <w:t xml:space="preserve"> orders over $25!     </w:t>
              </w:r>
            </w:ins>
          </w:p>
          <w:p w:rsidR="00493B81" w:rsidRPr="00493B81" w:rsidRDefault="00493B81" w:rsidP="00493B81">
            <w:pPr>
              <w:pBdr>
                <w:top w:val="single" w:sz="6" w:space="1" w:color="auto"/>
              </w:pBdr>
              <w:spacing w:after="0" w:line="240" w:lineRule="auto"/>
              <w:jc w:val="center"/>
              <w:rPr>
                <w:rFonts w:ascii="Arial" w:eastAsia="Times New Roman" w:hAnsi="Arial" w:cs="Arial"/>
                <w:vanish/>
                <w:sz w:val="16"/>
                <w:szCs w:val="16"/>
              </w:rPr>
            </w:pPr>
            <w:r w:rsidRPr="00493B81">
              <w:rPr>
                <w:rFonts w:ascii="Arial" w:eastAsia="Times New Roman" w:hAnsi="Arial" w:cs="Arial"/>
                <w:vanish/>
                <w:sz w:val="16"/>
                <w:szCs w:val="16"/>
              </w:rPr>
              <w:t>Bottom of Form</w:t>
            </w:r>
          </w:p>
          <w:p w:rsidR="00493B81" w:rsidRPr="00493B81" w:rsidRDefault="00493B81" w:rsidP="00493B81">
            <w:pPr>
              <w:spacing w:before="100" w:beforeAutospacing="1" w:after="100" w:afterAutospacing="1" w:line="240" w:lineRule="auto"/>
              <w:rPr>
                <w:ins w:id="63" w:author="Unknown"/>
                <w:rFonts w:ascii="Times New Roman" w:eastAsia="Times New Roman" w:hAnsi="Times New Roman" w:cs="Times New Roman"/>
                <w:sz w:val="24"/>
                <w:szCs w:val="24"/>
              </w:rPr>
            </w:pPr>
            <w:ins w:id="64" w:author="Unknown">
              <w:r w:rsidRPr="00493B81">
                <w:rPr>
                  <w:rFonts w:ascii="Times New Roman" w:eastAsia="Times New Roman" w:hAnsi="Times New Roman" w:cs="Times New Roman"/>
                  <w:sz w:val="24"/>
                  <w:szCs w:val="24"/>
                </w:rPr>
                <w:t> </w:t>
              </w:r>
            </w:ins>
          </w:p>
          <w:p w:rsidR="00493B81" w:rsidRPr="00493B81" w:rsidRDefault="00493B81" w:rsidP="00493B81">
            <w:pPr>
              <w:spacing w:before="100" w:beforeAutospacing="1" w:after="100" w:afterAutospacing="1" w:line="240" w:lineRule="auto"/>
              <w:rPr>
                <w:ins w:id="65" w:author="Unknown"/>
                <w:rFonts w:ascii="Times New Roman" w:eastAsia="Times New Roman" w:hAnsi="Times New Roman" w:cs="Times New Roman"/>
                <w:sz w:val="24"/>
                <w:szCs w:val="24"/>
              </w:rPr>
            </w:pPr>
            <w:ins w:id="66" w:author="Unknown">
              <w:r w:rsidRPr="00493B81">
                <w:rPr>
                  <w:rFonts w:ascii="Times New Roman" w:eastAsia="Times New Roman" w:hAnsi="Times New Roman" w:cs="Times New Roman"/>
                  <w:sz w:val="24"/>
                  <w:szCs w:val="24"/>
                </w:rPr>
                <w:t> </w:t>
              </w:r>
            </w:ins>
          </w:p>
          <w:p w:rsidR="00493B81" w:rsidRPr="00493B81" w:rsidRDefault="00493B81" w:rsidP="00493B81">
            <w:pPr>
              <w:spacing w:before="100" w:beforeAutospacing="1" w:after="100" w:afterAutospacing="1" w:line="240" w:lineRule="auto"/>
              <w:rPr>
                <w:ins w:id="67"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19750" cy="19050"/>
                  <wp:effectExtent l="19050" t="0" r="0" b="0"/>
                  <wp:docPr id="14" name="Picture 14"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obot"/>
                          <pic:cNvPicPr>
                            <a:picLocks noChangeAspect="1" noChangeArrowheads="1"/>
                          </pic:cNvPicPr>
                        </pic:nvPicPr>
                        <pic:blipFill>
                          <a:blip r:embed="rId32"/>
                          <a:srcRect/>
                          <a:stretch>
                            <a:fillRect/>
                          </a:stretch>
                        </pic:blipFill>
                        <pic:spPr bwMode="auto">
                          <a:xfrm>
                            <a:off x="0" y="0"/>
                            <a:ext cx="5619750" cy="19050"/>
                          </a:xfrm>
                          <a:prstGeom prst="rect">
                            <a:avLst/>
                          </a:prstGeom>
                          <a:noFill/>
                          <a:ln w="9525">
                            <a:noFill/>
                            <a:miter lim="800000"/>
                            <a:headEnd/>
                            <a:tailEnd/>
                          </a:ln>
                        </pic:spPr>
                      </pic:pic>
                    </a:graphicData>
                  </a:graphic>
                </wp:inline>
              </w:drawing>
            </w:r>
            <w:ins w:id="68" w:author="Unknown">
              <w:r w:rsidRPr="00493B81">
                <w:rPr>
                  <w:rFonts w:ascii="Times New Roman" w:eastAsia="Times New Roman" w:hAnsi="Times New Roman" w:cs="Times New Roman"/>
                  <w:sz w:val="24"/>
                  <w:szCs w:val="24"/>
                </w:rPr>
                <w:br/>
              </w:r>
              <w:r w:rsidRPr="00493B81">
                <w:rPr>
                  <w:rFonts w:ascii="Times New Roman" w:eastAsia="Times New Roman" w:hAnsi="Times New Roman" w:cs="Times New Roman"/>
                  <w:sz w:val="24"/>
                  <w:szCs w:val="24"/>
                </w:rPr>
                <w:lastRenderedPageBreak/>
                <w:t xml:space="preserve">   </w:t>
              </w:r>
              <w:proofErr w:type="spellStart"/>
              <w:r w:rsidRPr="00493B81">
                <w:rPr>
                  <w:rFonts w:ascii="Times New Roman" w:eastAsia="Times New Roman" w:hAnsi="Times New Roman" w:cs="Times New Roman"/>
                  <w:color w:val="000080"/>
                  <w:sz w:val="24"/>
                  <w:szCs w:val="24"/>
                </w:rPr>
                <w:t>Pleo</w:t>
              </w:r>
              <w:proofErr w:type="spellEnd"/>
              <w:r w:rsidRPr="00493B81">
                <w:rPr>
                  <w:rFonts w:ascii="Times New Roman" w:eastAsia="Times New Roman" w:hAnsi="Times New Roman" w:cs="Times New Roman"/>
                  <w:color w:val="000080"/>
                  <w:sz w:val="24"/>
                  <w:szCs w:val="24"/>
                </w:rPr>
                <w:t xml:space="preserve"> Dinosaur Robot</w:t>
              </w:r>
              <w:r w:rsidRPr="00493B81">
                <w:rPr>
                  <w:rFonts w:ascii="Times New Roman" w:eastAsia="Times New Roman" w:hAnsi="Times New Roman" w:cs="Times New Roman"/>
                  <w:sz w:val="24"/>
                  <w:szCs w:val="24"/>
                </w:rPr>
                <w:br/>
              </w:r>
            </w:ins>
            <w:r>
              <w:rPr>
                <w:rFonts w:ascii="Times New Roman" w:eastAsia="Times New Roman" w:hAnsi="Times New Roman" w:cs="Times New Roman"/>
                <w:noProof/>
                <w:sz w:val="24"/>
                <w:szCs w:val="24"/>
              </w:rPr>
              <w:drawing>
                <wp:inline distT="0" distB="0" distL="0" distR="0">
                  <wp:extent cx="5619750" cy="19050"/>
                  <wp:effectExtent l="19050" t="0" r="0" b="0"/>
                  <wp:docPr id="15" name="Picture 15"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obot"/>
                          <pic:cNvPicPr>
                            <a:picLocks noChangeAspect="1" noChangeArrowheads="1"/>
                          </pic:cNvPicPr>
                        </pic:nvPicPr>
                        <pic:blipFill>
                          <a:blip r:embed="rId32"/>
                          <a:srcRect/>
                          <a:stretch>
                            <a:fillRect/>
                          </a:stretch>
                        </pic:blipFill>
                        <pic:spPr bwMode="auto">
                          <a:xfrm>
                            <a:off x="0" y="0"/>
                            <a:ext cx="5619750" cy="19050"/>
                          </a:xfrm>
                          <a:prstGeom prst="rect">
                            <a:avLst/>
                          </a:prstGeom>
                          <a:noFill/>
                          <a:ln w="9525">
                            <a:noFill/>
                            <a:miter lim="800000"/>
                            <a:headEnd/>
                            <a:tailEnd/>
                          </a:ln>
                        </pic:spPr>
                      </pic:pic>
                    </a:graphicData>
                  </a:graphic>
                </wp:inline>
              </w:drawing>
            </w:r>
          </w:p>
          <w:p w:rsidR="00493B81" w:rsidRPr="00493B81" w:rsidRDefault="00493B81" w:rsidP="00493B81">
            <w:pPr>
              <w:spacing w:before="100" w:beforeAutospacing="1" w:after="100" w:afterAutospacing="1" w:line="240" w:lineRule="auto"/>
              <w:rPr>
                <w:ins w:id="69"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72125" cy="3533775"/>
                  <wp:effectExtent l="19050" t="0" r="9525" b="0"/>
                  <wp:docPr id="16" name="Picture 16" descr="http://www.robotbooks.com/pleo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robotbooks.com/pleo_big.jpg"/>
                          <pic:cNvPicPr>
                            <a:picLocks noChangeAspect="1" noChangeArrowheads="1"/>
                          </pic:cNvPicPr>
                        </pic:nvPicPr>
                        <pic:blipFill>
                          <a:blip r:embed="rId40"/>
                          <a:srcRect/>
                          <a:stretch>
                            <a:fillRect/>
                          </a:stretch>
                        </pic:blipFill>
                        <pic:spPr bwMode="auto">
                          <a:xfrm>
                            <a:off x="0" y="0"/>
                            <a:ext cx="5572125" cy="3533775"/>
                          </a:xfrm>
                          <a:prstGeom prst="rect">
                            <a:avLst/>
                          </a:prstGeom>
                          <a:noFill/>
                          <a:ln w="9525">
                            <a:noFill/>
                            <a:miter lim="800000"/>
                            <a:headEnd/>
                            <a:tailEnd/>
                          </a:ln>
                        </pic:spPr>
                      </pic:pic>
                    </a:graphicData>
                  </a:graphic>
                </wp:inline>
              </w:drawing>
            </w:r>
          </w:p>
          <w:p w:rsidR="00493B81" w:rsidRPr="00493B81" w:rsidRDefault="00493B81" w:rsidP="00493B81">
            <w:pPr>
              <w:spacing w:before="100" w:beforeAutospacing="1" w:after="100" w:afterAutospacing="1" w:line="240" w:lineRule="auto"/>
              <w:rPr>
                <w:ins w:id="70" w:author="Unknown"/>
                <w:rFonts w:ascii="Times New Roman" w:eastAsia="Times New Roman" w:hAnsi="Times New Roman" w:cs="Times New Roman"/>
                <w:sz w:val="24"/>
                <w:szCs w:val="24"/>
              </w:rPr>
            </w:pPr>
            <w:proofErr w:type="spellStart"/>
            <w:ins w:id="71" w:author="Unknown">
              <w:r w:rsidRPr="00493B81">
                <w:rPr>
                  <w:rFonts w:ascii="Times New Roman" w:eastAsia="Times New Roman" w:hAnsi="Times New Roman" w:cs="Times New Roman"/>
                  <w:sz w:val="24"/>
                  <w:szCs w:val="24"/>
                </w:rPr>
                <w:t>Pleo</w:t>
              </w:r>
              <w:proofErr w:type="spellEnd"/>
              <w:r w:rsidRPr="00493B81">
                <w:rPr>
                  <w:rFonts w:ascii="Times New Roman" w:eastAsia="Times New Roman" w:hAnsi="Times New Roman" w:cs="Times New Roman"/>
                  <w:sz w:val="24"/>
                  <w:szCs w:val="24"/>
                </w:rPr>
                <w:t xml:space="preserve"> is a new type of autonomous life form: a scientifically accurate dinosaur. </w:t>
              </w:r>
              <w:proofErr w:type="spellStart"/>
              <w:r w:rsidRPr="00493B81">
                <w:rPr>
                  <w:rFonts w:ascii="Times New Roman" w:eastAsia="Times New Roman" w:hAnsi="Times New Roman" w:cs="Times New Roman"/>
                  <w:sz w:val="24"/>
                  <w:szCs w:val="24"/>
                </w:rPr>
                <w:t>Pleo</w:t>
              </w:r>
              <w:proofErr w:type="spellEnd"/>
              <w:r w:rsidRPr="00493B81">
                <w:rPr>
                  <w:rFonts w:ascii="Times New Roman" w:eastAsia="Times New Roman" w:hAnsi="Times New Roman" w:cs="Times New Roman"/>
                  <w:sz w:val="24"/>
                  <w:szCs w:val="24"/>
                </w:rPr>
                <w:t xml:space="preserve"> </w:t>
              </w:r>
              <w:proofErr w:type="gramStart"/>
              <w:r w:rsidRPr="00493B81">
                <w:rPr>
                  <w:rFonts w:ascii="Times New Roman" w:eastAsia="Times New Roman" w:hAnsi="Times New Roman" w:cs="Times New Roman"/>
                  <w:sz w:val="24"/>
                  <w:szCs w:val="24"/>
                </w:rPr>
                <w:t>looks,</w:t>
              </w:r>
              <w:proofErr w:type="gramEnd"/>
              <w:r w:rsidRPr="00493B81">
                <w:rPr>
                  <w:rFonts w:ascii="Times New Roman" w:eastAsia="Times New Roman" w:hAnsi="Times New Roman" w:cs="Times New Roman"/>
                  <w:sz w:val="24"/>
                  <w:szCs w:val="24"/>
                </w:rPr>
                <w:t xml:space="preserve"> moves, sounds and behaves like a living creature. Fully aware and cognitive, he explores his environment and interacts with people, accessories and other </w:t>
              </w:r>
              <w:proofErr w:type="spellStart"/>
              <w:r w:rsidRPr="00493B81">
                <w:rPr>
                  <w:rFonts w:ascii="Times New Roman" w:eastAsia="Times New Roman" w:hAnsi="Times New Roman" w:cs="Times New Roman"/>
                  <w:sz w:val="24"/>
                  <w:szCs w:val="24"/>
                </w:rPr>
                <w:t>Pleo</w:t>
              </w:r>
              <w:proofErr w:type="spellEnd"/>
              <w:r w:rsidRPr="00493B81">
                <w:rPr>
                  <w:rFonts w:ascii="Times New Roman" w:eastAsia="Times New Roman" w:hAnsi="Times New Roman" w:cs="Times New Roman"/>
                  <w:sz w:val="24"/>
                  <w:szCs w:val="24"/>
                </w:rPr>
                <w:t xml:space="preserve"> dinosaurs.</w:t>
              </w:r>
              <w:r w:rsidRPr="00493B81">
                <w:rPr>
                  <w:rFonts w:ascii="Times New Roman" w:eastAsia="Times New Roman" w:hAnsi="Times New Roman" w:cs="Times New Roman"/>
                  <w:sz w:val="24"/>
                  <w:szCs w:val="24"/>
                </w:rPr>
                <w:br/>
              </w:r>
              <w:r w:rsidRPr="00493B81">
                <w:rPr>
                  <w:rFonts w:ascii="Times New Roman" w:eastAsia="Times New Roman" w:hAnsi="Times New Roman" w:cs="Times New Roman"/>
                  <w:sz w:val="24"/>
                  <w:szCs w:val="24"/>
                </w:rPr>
                <w:br/>
                <w:t xml:space="preserve">Equipped with senses for sight, sounds and touch, </w:t>
              </w:r>
              <w:proofErr w:type="spellStart"/>
              <w:r w:rsidRPr="00493B81">
                <w:rPr>
                  <w:rFonts w:ascii="Times New Roman" w:eastAsia="Times New Roman" w:hAnsi="Times New Roman" w:cs="Times New Roman"/>
                  <w:sz w:val="24"/>
                  <w:szCs w:val="24"/>
                </w:rPr>
                <w:t>Pleo</w:t>
              </w:r>
              <w:proofErr w:type="spellEnd"/>
              <w:r w:rsidRPr="00493B81">
                <w:rPr>
                  <w:rFonts w:ascii="Times New Roman" w:eastAsia="Times New Roman" w:hAnsi="Times New Roman" w:cs="Times New Roman"/>
                  <w:sz w:val="24"/>
                  <w:szCs w:val="24"/>
                </w:rPr>
                <w:t xml:space="preserve"> processes numerous stimuli before expressing himself. He feels joy, sorrow, anger and annoyance with realistic dinosaur sounds. And when he's tired, </w:t>
              </w:r>
              <w:proofErr w:type="spellStart"/>
              <w:r w:rsidRPr="00493B81">
                <w:rPr>
                  <w:rFonts w:ascii="Times New Roman" w:eastAsia="Times New Roman" w:hAnsi="Times New Roman" w:cs="Times New Roman"/>
                  <w:sz w:val="24"/>
                  <w:szCs w:val="24"/>
                </w:rPr>
                <w:t>Pleo</w:t>
              </w:r>
              <w:proofErr w:type="spellEnd"/>
              <w:r w:rsidRPr="00493B81">
                <w:rPr>
                  <w:rFonts w:ascii="Times New Roman" w:eastAsia="Times New Roman" w:hAnsi="Times New Roman" w:cs="Times New Roman"/>
                  <w:sz w:val="24"/>
                  <w:szCs w:val="24"/>
                </w:rPr>
                <w:t xml:space="preserve"> gets drowsy and sleeps -- sometimes even dreams.</w:t>
              </w:r>
            </w:ins>
          </w:p>
          <w:p w:rsidR="00493B81" w:rsidRPr="00493B81" w:rsidRDefault="00493B81" w:rsidP="00493B81">
            <w:pPr>
              <w:spacing w:before="100" w:beforeAutospacing="1" w:after="100" w:afterAutospacing="1" w:line="240" w:lineRule="auto"/>
              <w:rPr>
                <w:ins w:id="72" w:author="Unknown"/>
                <w:rFonts w:ascii="Times New Roman" w:eastAsia="Times New Roman" w:hAnsi="Times New Roman" w:cs="Times New Roman"/>
                <w:sz w:val="24"/>
                <w:szCs w:val="24"/>
              </w:rPr>
            </w:pPr>
            <w:proofErr w:type="spellStart"/>
            <w:ins w:id="73" w:author="Unknown">
              <w:r w:rsidRPr="00493B81">
                <w:rPr>
                  <w:rFonts w:ascii="Times New Roman" w:eastAsia="Times New Roman" w:hAnsi="Times New Roman" w:cs="Times New Roman"/>
                  <w:sz w:val="24"/>
                  <w:szCs w:val="24"/>
                </w:rPr>
                <w:t>Pleo's</w:t>
              </w:r>
              <w:proofErr w:type="spellEnd"/>
              <w:r w:rsidRPr="00493B81">
                <w:rPr>
                  <w:rFonts w:ascii="Times New Roman" w:eastAsia="Times New Roman" w:hAnsi="Times New Roman" w:cs="Times New Roman"/>
                  <w:sz w:val="24"/>
                  <w:szCs w:val="24"/>
                </w:rPr>
                <w:t xml:space="preserve"> sophisticated sensory system consists of nearly 40 devices that enable him to see, sense, touch and detect objects in order to move autonomously and explore his environment without requiring any remote control. This robotic dinosaur includes a color camera with a white-light sensor that allows him to detect bright light from dark, see colors, detect motion, track a moving object, and perceive objects in front of him. This unit also includes microphones on the left and right that give him stereophonic hearing, allowing him to detect sound direction and loudness through both ears. An infrared receiver and transmitter </w:t>
              </w:r>
              <w:proofErr w:type="gramStart"/>
              <w:r w:rsidRPr="00493B81">
                <w:rPr>
                  <w:rFonts w:ascii="Times New Roman" w:eastAsia="Times New Roman" w:hAnsi="Times New Roman" w:cs="Times New Roman"/>
                  <w:sz w:val="24"/>
                  <w:szCs w:val="24"/>
                </w:rPr>
                <w:t>allows</w:t>
              </w:r>
              <w:proofErr w:type="gramEnd"/>
              <w:r w:rsidRPr="00493B81">
                <w:rPr>
                  <w:rFonts w:ascii="Times New Roman" w:eastAsia="Times New Roman" w:hAnsi="Times New Roman" w:cs="Times New Roman"/>
                  <w:sz w:val="24"/>
                  <w:szCs w:val="24"/>
                </w:rPr>
                <w:t xml:space="preserve"> </w:t>
              </w:r>
              <w:proofErr w:type="spellStart"/>
              <w:r w:rsidRPr="00493B81">
                <w:rPr>
                  <w:rFonts w:ascii="Times New Roman" w:eastAsia="Times New Roman" w:hAnsi="Times New Roman" w:cs="Times New Roman"/>
                  <w:sz w:val="24"/>
                  <w:szCs w:val="24"/>
                </w:rPr>
                <w:t>Pleos</w:t>
              </w:r>
              <w:proofErr w:type="spellEnd"/>
              <w:r w:rsidRPr="00493B81">
                <w:rPr>
                  <w:rFonts w:ascii="Times New Roman" w:eastAsia="Times New Roman" w:hAnsi="Times New Roman" w:cs="Times New Roman"/>
                  <w:sz w:val="24"/>
                  <w:szCs w:val="24"/>
                </w:rPr>
                <w:t xml:space="preserve"> to identify, communicate and interact with one another, while another infrared interrupter allows </w:t>
              </w:r>
              <w:proofErr w:type="spellStart"/>
              <w:r w:rsidRPr="00493B81">
                <w:rPr>
                  <w:rFonts w:ascii="Times New Roman" w:eastAsia="Times New Roman" w:hAnsi="Times New Roman" w:cs="Times New Roman"/>
                  <w:sz w:val="24"/>
                  <w:szCs w:val="24"/>
                </w:rPr>
                <w:t>Pleo</w:t>
              </w:r>
              <w:proofErr w:type="spellEnd"/>
              <w:r w:rsidRPr="00493B81">
                <w:rPr>
                  <w:rFonts w:ascii="Times New Roman" w:eastAsia="Times New Roman" w:hAnsi="Times New Roman" w:cs="Times New Roman"/>
                  <w:sz w:val="24"/>
                  <w:szCs w:val="24"/>
                </w:rPr>
                <w:t xml:space="preserve"> to detect when something is being placed in his mouth. Meanwhile eight touch sensors on his chin, shoulder, legs, back and head are triggered by touch and allow him to "feel." This dinosaur has skin that is constructed of a custom-formulated, soft thermoplastic material that's painted with an incredibly realistic and lifelike coloration.</w:t>
              </w:r>
              <w:r w:rsidRPr="00493B81">
                <w:rPr>
                  <w:rFonts w:ascii="Times New Roman" w:eastAsia="Times New Roman" w:hAnsi="Times New Roman" w:cs="Times New Roman"/>
                  <w:sz w:val="24"/>
                  <w:szCs w:val="24"/>
                </w:rPr>
                <w:br/>
              </w:r>
              <w:r w:rsidRPr="00493B81">
                <w:rPr>
                  <w:rFonts w:ascii="Times New Roman" w:eastAsia="Times New Roman" w:hAnsi="Times New Roman" w:cs="Times New Roman"/>
                  <w:sz w:val="24"/>
                  <w:szCs w:val="24"/>
                </w:rPr>
                <w:br/>
                <w:t xml:space="preserve">The </w:t>
              </w:r>
              <w:proofErr w:type="spellStart"/>
              <w:r w:rsidRPr="00493B81">
                <w:rPr>
                  <w:rFonts w:ascii="Times New Roman" w:eastAsia="Times New Roman" w:hAnsi="Times New Roman" w:cs="Times New Roman"/>
                  <w:sz w:val="24"/>
                  <w:szCs w:val="24"/>
                </w:rPr>
                <w:t>Pleo</w:t>
              </w:r>
              <w:proofErr w:type="spellEnd"/>
              <w:r w:rsidRPr="00493B81">
                <w:rPr>
                  <w:rFonts w:ascii="Times New Roman" w:eastAsia="Times New Roman" w:hAnsi="Times New Roman" w:cs="Times New Roman"/>
                  <w:sz w:val="24"/>
                  <w:szCs w:val="24"/>
                </w:rPr>
                <w:t xml:space="preserve"> Life Form has over 100 custom-designed gears, and 14 motors for highly-</w:t>
              </w:r>
              <w:r w:rsidRPr="00493B81">
                <w:rPr>
                  <w:rFonts w:ascii="Times New Roman" w:eastAsia="Times New Roman" w:hAnsi="Times New Roman" w:cs="Times New Roman"/>
                  <w:sz w:val="24"/>
                  <w:szCs w:val="24"/>
                </w:rPr>
                <w:lastRenderedPageBreak/>
                <w:t xml:space="preserve">articulated movement. Each motor has a force feedback sensor that makes them sensitive to forceful grabs at the dinosaur's legs, neck, tail and torso, causing him to shut down during trauma to avoid internal damage. </w:t>
              </w:r>
              <w:proofErr w:type="spellStart"/>
              <w:r w:rsidRPr="00493B81">
                <w:rPr>
                  <w:rFonts w:ascii="Times New Roman" w:eastAsia="Times New Roman" w:hAnsi="Times New Roman" w:cs="Times New Roman"/>
                  <w:sz w:val="24"/>
                  <w:szCs w:val="24"/>
                </w:rPr>
                <w:t>Pleo</w:t>
              </w:r>
              <w:proofErr w:type="spellEnd"/>
              <w:r w:rsidRPr="00493B81">
                <w:rPr>
                  <w:rFonts w:ascii="Times New Roman" w:eastAsia="Times New Roman" w:hAnsi="Times New Roman" w:cs="Times New Roman"/>
                  <w:sz w:val="24"/>
                  <w:szCs w:val="24"/>
                </w:rPr>
                <w:t xml:space="preserve"> will actually react to being hurt, perhaps exhibiting a limp, and can recover over time depending on the level of nurturing you exhibit. Ground sensors allow </w:t>
              </w:r>
              <w:proofErr w:type="spellStart"/>
              <w:r w:rsidRPr="00493B81">
                <w:rPr>
                  <w:rFonts w:ascii="Times New Roman" w:eastAsia="Times New Roman" w:hAnsi="Times New Roman" w:cs="Times New Roman"/>
                  <w:sz w:val="24"/>
                  <w:szCs w:val="24"/>
                </w:rPr>
                <w:t>Pleo</w:t>
              </w:r>
              <w:proofErr w:type="spellEnd"/>
              <w:r w:rsidRPr="00493B81">
                <w:rPr>
                  <w:rFonts w:ascii="Times New Roman" w:eastAsia="Times New Roman" w:hAnsi="Times New Roman" w:cs="Times New Roman"/>
                  <w:sz w:val="24"/>
                  <w:szCs w:val="24"/>
                </w:rPr>
                <w:t xml:space="preserve"> to know when a foot is on a solid surface or when he has been picked up, while tilt and shake sensors allow him to know if he has fallen or is being held upside down. The sensors will also wake him up after he has "fallen asleep." Front and rear speakers enable </w:t>
              </w:r>
              <w:proofErr w:type="spellStart"/>
              <w:r w:rsidRPr="00493B81">
                <w:rPr>
                  <w:rFonts w:ascii="Times New Roman" w:eastAsia="Times New Roman" w:hAnsi="Times New Roman" w:cs="Times New Roman"/>
                  <w:sz w:val="24"/>
                  <w:szCs w:val="24"/>
                </w:rPr>
                <w:t>Pleo</w:t>
              </w:r>
              <w:proofErr w:type="spellEnd"/>
              <w:r w:rsidRPr="00493B81">
                <w:rPr>
                  <w:rFonts w:ascii="Times New Roman" w:eastAsia="Times New Roman" w:hAnsi="Times New Roman" w:cs="Times New Roman"/>
                  <w:sz w:val="24"/>
                  <w:szCs w:val="24"/>
                </w:rPr>
                <w:t xml:space="preserve"> to communicate via cute honks and hoots, as well as other fun and natural sounds.</w:t>
              </w:r>
            </w:ins>
          </w:p>
          <w:p w:rsidR="00493B81" w:rsidRPr="00493B81" w:rsidRDefault="00493B81" w:rsidP="00493B81">
            <w:pPr>
              <w:spacing w:before="100" w:beforeAutospacing="1" w:after="100" w:afterAutospacing="1" w:line="240" w:lineRule="auto"/>
              <w:rPr>
                <w:ins w:id="74" w:author="Unknown"/>
                <w:rFonts w:ascii="Times New Roman" w:eastAsia="Times New Roman" w:hAnsi="Times New Roman" w:cs="Times New Roman"/>
                <w:sz w:val="24"/>
                <w:szCs w:val="24"/>
              </w:rPr>
            </w:pPr>
            <w:proofErr w:type="spellStart"/>
            <w:ins w:id="75" w:author="Unknown">
              <w:r w:rsidRPr="00493B81">
                <w:rPr>
                  <w:rFonts w:ascii="Times New Roman" w:eastAsia="Times New Roman" w:hAnsi="Times New Roman" w:cs="Times New Roman"/>
                  <w:sz w:val="24"/>
                  <w:szCs w:val="24"/>
                </w:rPr>
                <w:t>Pleo</w:t>
              </w:r>
              <w:proofErr w:type="spellEnd"/>
              <w:r w:rsidRPr="00493B81">
                <w:rPr>
                  <w:rFonts w:ascii="Times New Roman" w:eastAsia="Times New Roman" w:hAnsi="Times New Roman" w:cs="Times New Roman"/>
                  <w:sz w:val="24"/>
                  <w:szCs w:val="24"/>
                </w:rPr>
                <w:t xml:space="preserve"> has two 32-bit microprocessors for central and image processing, and four 8-bit sub-processors for motor control. This robotic life form also has multiple built-in data </w:t>
              </w:r>
              <w:proofErr w:type="gramStart"/>
              <w:r w:rsidRPr="00493B81">
                <w:rPr>
                  <w:rFonts w:ascii="Times New Roman" w:eastAsia="Times New Roman" w:hAnsi="Times New Roman" w:cs="Times New Roman"/>
                  <w:sz w:val="24"/>
                  <w:szCs w:val="24"/>
                </w:rPr>
                <w:t>ports, including a mini USB port for online downloads</w:t>
              </w:r>
              <w:proofErr w:type="gramEnd"/>
              <w:r w:rsidRPr="00493B81">
                <w:rPr>
                  <w:rFonts w:ascii="Times New Roman" w:eastAsia="Times New Roman" w:hAnsi="Times New Roman" w:cs="Times New Roman"/>
                  <w:sz w:val="24"/>
                  <w:szCs w:val="24"/>
                </w:rPr>
                <w:t xml:space="preserve">, an SD card slot for </w:t>
              </w:r>
              <w:proofErr w:type="spellStart"/>
              <w:r w:rsidRPr="00493B81">
                <w:rPr>
                  <w:rFonts w:ascii="Times New Roman" w:eastAsia="Times New Roman" w:hAnsi="Times New Roman" w:cs="Times New Roman"/>
                  <w:sz w:val="24"/>
                  <w:szCs w:val="24"/>
                </w:rPr>
                <w:t>Pleo</w:t>
              </w:r>
              <w:proofErr w:type="spellEnd"/>
              <w:r w:rsidRPr="00493B81">
                <w:rPr>
                  <w:rFonts w:ascii="Times New Roman" w:eastAsia="Times New Roman" w:hAnsi="Times New Roman" w:cs="Times New Roman"/>
                  <w:sz w:val="24"/>
                  <w:szCs w:val="24"/>
                </w:rPr>
                <w:t xml:space="preserve"> add-ons, and the infrared transceiver that allows </w:t>
              </w:r>
              <w:proofErr w:type="spellStart"/>
              <w:r w:rsidRPr="00493B81">
                <w:rPr>
                  <w:rFonts w:ascii="Times New Roman" w:eastAsia="Times New Roman" w:hAnsi="Times New Roman" w:cs="Times New Roman"/>
                  <w:sz w:val="24"/>
                  <w:szCs w:val="24"/>
                </w:rPr>
                <w:t>Pleo</w:t>
              </w:r>
              <w:proofErr w:type="spellEnd"/>
              <w:r w:rsidRPr="00493B81">
                <w:rPr>
                  <w:rFonts w:ascii="Times New Roman" w:eastAsia="Times New Roman" w:hAnsi="Times New Roman" w:cs="Times New Roman"/>
                  <w:sz w:val="24"/>
                  <w:szCs w:val="24"/>
                </w:rPr>
                <w:t>-to-</w:t>
              </w:r>
              <w:proofErr w:type="spellStart"/>
              <w:r w:rsidRPr="00493B81">
                <w:rPr>
                  <w:rFonts w:ascii="Times New Roman" w:eastAsia="Times New Roman" w:hAnsi="Times New Roman" w:cs="Times New Roman"/>
                  <w:sz w:val="24"/>
                  <w:szCs w:val="24"/>
                </w:rPr>
                <w:t>Pleo</w:t>
              </w:r>
              <w:proofErr w:type="spellEnd"/>
              <w:r w:rsidRPr="00493B81">
                <w:rPr>
                  <w:rFonts w:ascii="Times New Roman" w:eastAsia="Times New Roman" w:hAnsi="Times New Roman" w:cs="Times New Roman"/>
                  <w:sz w:val="24"/>
                  <w:szCs w:val="24"/>
                </w:rPr>
                <w:t xml:space="preserve"> communications.</w:t>
              </w:r>
            </w:ins>
          </w:p>
          <w:tbl>
            <w:tblPr>
              <w:tblW w:w="8850" w:type="dxa"/>
              <w:jc w:val="center"/>
              <w:tblCellSpacing w:w="0" w:type="dxa"/>
              <w:tblCellMar>
                <w:left w:w="0" w:type="dxa"/>
                <w:right w:w="0" w:type="dxa"/>
              </w:tblCellMar>
              <w:tblLook w:val="04A0"/>
            </w:tblPr>
            <w:tblGrid>
              <w:gridCol w:w="6300"/>
              <w:gridCol w:w="2550"/>
            </w:tblGrid>
            <w:tr w:rsidR="00493B81" w:rsidRPr="00493B81">
              <w:trPr>
                <w:tblCellSpacing w:w="0" w:type="dxa"/>
                <w:jc w:val="center"/>
              </w:trPr>
              <w:tc>
                <w:tcPr>
                  <w:tcW w:w="6300" w:type="dxa"/>
                  <w:vAlign w:val="center"/>
                  <w:hideMark/>
                </w:tcPr>
                <w:p w:rsidR="00493B81" w:rsidRPr="00493B81" w:rsidRDefault="00493B81" w:rsidP="00493B81">
                  <w:pPr>
                    <w:spacing w:before="100" w:beforeAutospacing="1" w:after="100" w:afterAutospacing="1" w:line="240" w:lineRule="auto"/>
                    <w:rPr>
                      <w:rFonts w:ascii="Times New Roman" w:eastAsia="Times New Roman" w:hAnsi="Times New Roman" w:cs="Times New Roman"/>
                      <w:sz w:val="24"/>
                      <w:szCs w:val="24"/>
                    </w:rPr>
                  </w:pPr>
                  <w:r w:rsidRPr="00493B81">
                    <w:rPr>
                      <w:rFonts w:ascii="Times New Roman" w:eastAsia="Times New Roman" w:hAnsi="Times New Roman" w:cs="Times New Roman"/>
                      <w:sz w:val="24"/>
                      <w:szCs w:val="24"/>
                    </w:rPr>
                    <w:t xml:space="preserve">Just like a real animal, his behavior cannot always be predicted. </w:t>
                  </w:r>
                  <w:proofErr w:type="spellStart"/>
                  <w:r w:rsidRPr="00493B81">
                    <w:rPr>
                      <w:rFonts w:ascii="Times New Roman" w:eastAsia="Times New Roman" w:hAnsi="Times New Roman" w:cs="Times New Roman"/>
                      <w:sz w:val="24"/>
                      <w:szCs w:val="24"/>
                    </w:rPr>
                    <w:t>Pleo</w:t>
                  </w:r>
                  <w:proofErr w:type="spellEnd"/>
                  <w:r w:rsidRPr="00493B81">
                    <w:rPr>
                      <w:rFonts w:ascii="Times New Roman" w:eastAsia="Times New Roman" w:hAnsi="Times New Roman" w:cs="Times New Roman"/>
                      <w:sz w:val="24"/>
                      <w:szCs w:val="24"/>
                    </w:rPr>
                    <w:t xml:space="preserve"> has internal motivations to eat, drink, rest, </w:t>
                  </w:r>
                  <w:proofErr w:type="gramStart"/>
                  <w:r w:rsidRPr="00493B81">
                    <w:rPr>
                      <w:rFonts w:ascii="Times New Roman" w:eastAsia="Times New Roman" w:hAnsi="Times New Roman" w:cs="Times New Roman"/>
                      <w:sz w:val="24"/>
                      <w:szCs w:val="24"/>
                    </w:rPr>
                    <w:t>seek</w:t>
                  </w:r>
                  <w:proofErr w:type="gramEnd"/>
                  <w:r w:rsidRPr="00493B81">
                    <w:rPr>
                      <w:rFonts w:ascii="Times New Roman" w:eastAsia="Times New Roman" w:hAnsi="Times New Roman" w:cs="Times New Roman"/>
                      <w:sz w:val="24"/>
                      <w:szCs w:val="24"/>
                    </w:rPr>
                    <w:t xml:space="preserve"> social interaction and more.</w:t>
                  </w:r>
                </w:p>
                <w:p w:rsidR="00493B81" w:rsidRPr="00493B81" w:rsidRDefault="00493B81" w:rsidP="00493B81">
                  <w:pPr>
                    <w:spacing w:before="100" w:beforeAutospacing="1" w:after="100" w:afterAutospacing="1" w:line="240" w:lineRule="auto"/>
                    <w:rPr>
                      <w:rFonts w:ascii="Times New Roman" w:eastAsia="Times New Roman" w:hAnsi="Times New Roman" w:cs="Times New Roman"/>
                      <w:sz w:val="24"/>
                      <w:szCs w:val="24"/>
                    </w:rPr>
                  </w:pPr>
                  <w:r w:rsidRPr="00493B81">
                    <w:rPr>
                      <w:rFonts w:ascii="Times New Roman" w:eastAsia="Times New Roman" w:hAnsi="Times New Roman" w:cs="Times New Roman"/>
                      <w:sz w:val="24"/>
                      <w:szCs w:val="24"/>
                    </w:rPr>
                    <w:t xml:space="preserve">The </w:t>
                  </w:r>
                  <w:proofErr w:type="spellStart"/>
                  <w:r w:rsidRPr="00493B81">
                    <w:rPr>
                      <w:rFonts w:ascii="Times New Roman" w:eastAsia="Times New Roman" w:hAnsi="Times New Roman" w:cs="Times New Roman"/>
                      <w:sz w:val="24"/>
                      <w:szCs w:val="24"/>
                    </w:rPr>
                    <w:t>Pleo</w:t>
                  </w:r>
                  <w:proofErr w:type="spellEnd"/>
                  <w:r w:rsidRPr="00493B81">
                    <w:rPr>
                      <w:rFonts w:ascii="Times New Roman" w:eastAsia="Times New Roman" w:hAnsi="Times New Roman" w:cs="Times New Roman"/>
                      <w:sz w:val="24"/>
                      <w:szCs w:val="24"/>
                    </w:rPr>
                    <w:t xml:space="preserve"> robot weighs 3.5 pounds, and stands about 7.5 inches high and 21 inches long when on all fours. </w:t>
                  </w:r>
                  <w:proofErr w:type="spellStart"/>
                  <w:r w:rsidRPr="00493B81">
                    <w:rPr>
                      <w:rFonts w:ascii="Times New Roman" w:eastAsia="Times New Roman" w:hAnsi="Times New Roman" w:cs="Times New Roman"/>
                      <w:sz w:val="24"/>
                      <w:szCs w:val="24"/>
                    </w:rPr>
                    <w:t>Pleo</w:t>
                  </w:r>
                  <w:proofErr w:type="spellEnd"/>
                  <w:r w:rsidRPr="00493B81">
                    <w:rPr>
                      <w:rFonts w:ascii="Times New Roman" w:eastAsia="Times New Roman" w:hAnsi="Times New Roman" w:cs="Times New Roman"/>
                      <w:sz w:val="24"/>
                      <w:szCs w:val="24"/>
                    </w:rPr>
                    <w:t xml:space="preserve"> is rated E for Everyone and is designed for children over eight, teens and adults. </w:t>
                  </w:r>
                  <w:proofErr w:type="spellStart"/>
                  <w:r w:rsidRPr="00493B81">
                    <w:rPr>
                      <w:rFonts w:ascii="Times New Roman" w:eastAsia="Times New Roman" w:hAnsi="Times New Roman" w:cs="Times New Roman"/>
                      <w:sz w:val="24"/>
                      <w:szCs w:val="24"/>
                    </w:rPr>
                    <w:t>Pleo</w:t>
                  </w:r>
                  <w:proofErr w:type="spellEnd"/>
                  <w:r w:rsidRPr="00493B81">
                    <w:rPr>
                      <w:rFonts w:ascii="Times New Roman" w:eastAsia="Times New Roman" w:hAnsi="Times New Roman" w:cs="Times New Roman"/>
                      <w:sz w:val="24"/>
                      <w:szCs w:val="24"/>
                    </w:rPr>
                    <w:t xml:space="preserve"> requires 4 </w:t>
                  </w:r>
                  <w:proofErr w:type="spellStart"/>
                  <w:r w:rsidRPr="00493B81">
                    <w:rPr>
                      <w:rFonts w:ascii="Times New Roman" w:eastAsia="Times New Roman" w:hAnsi="Times New Roman" w:cs="Times New Roman"/>
                      <w:sz w:val="24"/>
                      <w:szCs w:val="24"/>
                    </w:rPr>
                    <w:t>NiMH</w:t>
                  </w:r>
                  <w:proofErr w:type="spellEnd"/>
                  <w:r w:rsidRPr="00493B81">
                    <w:rPr>
                      <w:rFonts w:ascii="Times New Roman" w:eastAsia="Times New Roman" w:hAnsi="Times New Roman" w:cs="Times New Roman"/>
                      <w:sz w:val="24"/>
                      <w:szCs w:val="24"/>
                    </w:rPr>
                    <w:t xml:space="preserve"> batteries, included.</w:t>
                  </w:r>
                </w:p>
              </w:tc>
              <w:tc>
                <w:tcPr>
                  <w:tcW w:w="2550" w:type="dxa"/>
                  <w:tcMar>
                    <w:top w:w="0" w:type="dxa"/>
                    <w:left w:w="0" w:type="dxa"/>
                    <w:bottom w:w="0" w:type="dxa"/>
                    <w:right w:w="225" w:type="dxa"/>
                  </w:tcMar>
                  <w:vAlign w:val="center"/>
                  <w:hideMark/>
                </w:tcPr>
                <w:p w:rsidR="00493B81" w:rsidRPr="00493B81" w:rsidRDefault="00493B81" w:rsidP="00493B81">
                  <w:pPr>
                    <w:spacing w:after="0" w:line="240" w:lineRule="auto"/>
                    <w:rPr>
                      <w:rFonts w:ascii="Times New Roman" w:eastAsia="Times New Roman" w:hAnsi="Times New Roman" w:cs="Times New Roman"/>
                      <w:sz w:val="24"/>
                      <w:szCs w:val="24"/>
                    </w:rPr>
                  </w:pPr>
                </w:p>
              </w:tc>
            </w:tr>
          </w:tbl>
          <w:p w:rsidR="00493B81" w:rsidRPr="00493B81" w:rsidRDefault="00493B81" w:rsidP="00493B81">
            <w:pPr>
              <w:pBdr>
                <w:bottom w:val="single" w:sz="6" w:space="1" w:color="auto"/>
              </w:pBdr>
              <w:spacing w:after="0" w:line="240" w:lineRule="auto"/>
              <w:jc w:val="center"/>
              <w:rPr>
                <w:rFonts w:ascii="Arial" w:eastAsia="Times New Roman" w:hAnsi="Arial" w:cs="Arial"/>
                <w:vanish/>
                <w:sz w:val="16"/>
                <w:szCs w:val="16"/>
              </w:rPr>
            </w:pPr>
            <w:r w:rsidRPr="00493B81">
              <w:rPr>
                <w:rFonts w:ascii="Arial" w:eastAsia="Times New Roman" w:hAnsi="Arial" w:cs="Arial"/>
                <w:vanish/>
                <w:sz w:val="16"/>
                <w:szCs w:val="16"/>
              </w:rPr>
              <w:t>Top of Form</w:t>
            </w:r>
          </w:p>
          <w:p w:rsidR="00493B81" w:rsidRPr="00493B81" w:rsidRDefault="00493B81" w:rsidP="00493B81">
            <w:pPr>
              <w:spacing w:after="0" w:line="240" w:lineRule="auto"/>
              <w:jc w:val="right"/>
              <w:rPr>
                <w:ins w:id="76" w:author="Unknown"/>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w:drawing>
                <wp:inline distT="0" distB="0" distL="0" distR="0">
                  <wp:extent cx="1009650" cy="114300"/>
                  <wp:effectExtent l="19050" t="0" r="0" b="0"/>
                  <wp:docPr id="17" name="Picture 17" descr="Free Sh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ree Shipping"/>
                          <pic:cNvPicPr>
                            <a:picLocks noChangeAspect="1" noChangeArrowheads="1"/>
                          </pic:cNvPicPr>
                        </pic:nvPicPr>
                        <pic:blipFill>
                          <a:blip r:embed="rId34"/>
                          <a:srcRect/>
                          <a:stretch>
                            <a:fillRect/>
                          </a:stretch>
                        </pic:blipFill>
                        <pic:spPr bwMode="auto">
                          <a:xfrm>
                            <a:off x="0" y="0"/>
                            <a:ext cx="1009650" cy="114300"/>
                          </a:xfrm>
                          <a:prstGeom prst="rect">
                            <a:avLst/>
                          </a:prstGeom>
                          <a:noFill/>
                          <a:ln w="9525">
                            <a:noFill/>
                            <a:miter lim="800000"/>
                            <a:headEnd/>
                            <a:tailEnd/>
                          </a:ln>
                        </pic:spPr>
                      </pic:pic>
                    </a:graphicData>
                  </a:graphic>
                </wp:inline>
              </w:drawing>
            </w:r>
            <w:ins w:id="77" w:author="Unknown">
              <w:r w:rsidRPr="00493B81">
                <w:rPr>
                  <w:rFonts w:ascii="Times New Roman" w:eastAsia="Times New Roman" w:hAnsi="Times New Roman" w:cs="Times New Roman"/>
                  <w:b/>
                  <w:bCs/>
                  <w:sz w:val="24"/>
                  <w:szCs w:val="24"/>
                </w:rPr>
                <w:t xml:space="preserve">  </w:t>
              </w:r>
              <w:proofErr w:type="gramStart"/>
              <w:r w:rsidRPr="00493B81">
                <w:rPr>
                  <w:rFonts w:ascii="Times New Roman" w:eastAsia="Times New Roman" w:hAnsi="Times New Roman" w:cs="Times New Roman"/>
                  <w:b/>
                  <w:bCs/>
                  <w:sz w:val="24"/>
                  <w:szCs w:val="24"/>
                </w:rPr>
                <w:t>on</w:t>
              </w:r>
              <w:proofErr w:type="gramEnd"/>
              <w:r w:rsidRPr="00493B81">
                <w:rPr>
                  <w:rFonts w:ascii="Times New Roman" w:eastAsia="Times New Roman" w:hAnsi="Times New Roman" w:cs="Times New Roman"/>
                  <w:b/>
                  <w:bCs/>
                  <w:sz w:val="24"/>
                  <w:szCs w:val="24"/>
                </w:rPr>
                <w:t xml:space="preserve"> orders over $25!     </w:t>
              </w:r>
            </w:ins>
          </w:p>
          <w:p w:rsidR="00493B81" w:rsidRPr="00493B81" w:rsidRDefault="00493B81" w:rsidP="00493B81">
            <w:pPr>
              <w:pBdr>
                <w:top w:val="single" w:sz="6" w:space="1" w:color="auto"/>
              </w:pBdr>
              <w:spacing w:after="0" w:line="240" w:lineRule="auto"/>
              <w:jc w:val="center"/>
              <w:rPr>
                <w:rFonts w:ascii="Arial" w:eastAsia="Times New Roman" w:hAnsi="Arial" w:cs="Arial"/>
                <w:vanish/>
                <w:sz w:val="16"/>
                <w:szCs w:val="16"/>
              </w:rPr>
            </w:pPr>
            <w:r w:rsidRPr="00493B81">
              <w:rPr>
                <w:rFonts w:ascii="Arial" w:eastAsia="Times New Roman" w:hAnsi="Arial" w:cs="Arial"/>
                <w:vanish/>
                <w:sz w:val="16"/>
                <w:szCs w:val="16"/>
              </w:rPr>
              <w:t>Bottom of Form</w:t>
            </w:r>
          </w:p>
          <w:p w:rsidR="00493B81" w:rsidRPr="00493B81" w:rsidRDefault="00493B81" w:rsidP="00493B81">
            <w:pPr>
              <w:spacing w:before="100" w:beforeAutospacing="1" w:after="100" w:afterAutospacing="1" w:line="240" w:lineRule="auto"/>
              <w:rPr>
                <w:ins w:id="78" w:author="Unknown"/>
                <w:rFonts w:ascii="Times New Roman" w:eastAsia="Times New Roman" w:hAnsi="Times New Roman" w:cs="Times New Roman"/>
                <w:sz w:val="24"/>
                <w:szCs w:val="24"/>
              </w:rPr>
            </w:pPr>
            <w:ins w:id="79" w:author="Unknown">
              <w:r w:rsidRPr="00493B81">
                <w:rPr>
                  <w:rFonts w:ascii="Times New Roman" w:eastAsia="Times New Roman" w:hAnsi="Times New Roman" w:cs="Times New Roman"/>
                  <w:sz w:val="24"/>
                  <w:szCs w:val="24"/>
                </w:rPr>
                <w:t> </w:t>
              </w:r>
            </w:ins>
          </w:p>
          <w:p w:rsidR="00493B81" w:rsidRPr="00493B81" w:rsidRDefault="00493B81" w:rsidP="00493B81">
            <w:pPr>
              <w:spacing w:before="100" w:beforeAutospacing="1" w:after="100" w:afterAutospacing="1" w:line="240" w:lineRule="auto"/>
              <w:rPr>
                <w:ins w:id="80" w:author="Unknown"/>
                <w:rFonts w:ascii="Times New Roman" w:eastAsia="Times New Roman" w:hAnsi="Times New Roman" w:cs="Times New Roman"/>
                <w:sz w:val="24"/>
                <w:szCs w:val="24"/>
              </w:rPr>
            </w:pPr>
            <w:ins w:id="81" w:author="Unknown">
              <w:r w:rsidRPr="00493B81">
                <w:rPr>
                  <w:rFonts w:ascii="Times New Roman" w:eastAsia="Times New Roman" w:hAnsi="Times New Roman" w:cs="Times New Roman"/>
                  <w:sz w:val="24"/>
                  <w:szCs w:val="24"/>
                </w:rPr>
                <w:t> </w:t>
              </w:r>
            </w:ins>
          </w:p>
          <w:p w:rsidR="00493B81" w:rsidRPr="00493B81" w:rsidRDefault="00493B81" w:rsidP="00493B81">
            <w:pPr>
              <w:spacing w:before="100" w:beforeAutospacing="1" w:after="100" w:afterAutospacing="1" w:line="240" w:lineRule="auto"/>
              <w:rPr>
                <w:ins w:id="82"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19750" cy="19050"/>
                  <wp:effectExtent l="19050" t="0" r="0" b="0"/>
                  <wp:docPr id="18" name="Picture 18"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obot"/>
                          <pic:cNvPicPr>
                            <a:picLocks noChangeAspect="1" noChangeArrowheads="1"/>
                          </pic:cNvPicPr>
                        </pic:nvPicPr>
                        <pic:blipFill>
                          <a:blip r:embed="rId32"/>
                          <a:srcRect/>
                          <a:stretch>
                            <a:fillRect/>
                          </a:stretch>
                        </pic:blipFill>
                        <pic:spPr bwMode="auto">
                          <a:xfrm>
                            <a:off x="0" y="0"/>
                            <a:ext cx="5619750" cy="19050"/>
                          </a:xfrm>
                          <a:prstGeom prst="rect">
                            <a:avLst/>
                          </a:prstGeom>
                          <a:noFill/>
                          <a:ln w="9525">
                            <a:noFill/>
                            <a:miter lim="800000"/>
                            <a:headEnd/>
                            <a:tailEnd/>
                          </a:ln>
                        </pic:spPr>
                      </pic:pic>
                    </a:graphicData>
                  </a:graphic>
                </wp:inline>
              </w:drawing>
            </w:r>
            <w:ins w:id="83" w:author="Unknown">
              <w:r w:rsidRPr="00493B81">
                <w:rPr>
                  <w:rFonts w:ascii="Times New Roman" w:eastAsia="Times New Roman" w:hAnsi="Times New Roman" w:cs="Times New Roman"/>
                  <w:sz w:val="24"/>
                  <w:szCs w:val="24"/>
                </w:rPr>
                <w:br/>
                <w:t xml:space="preserve">   </w:t>
              </w:r>
              <w:r w:rsidRPr="00493B81">
                <w:rPr>
                  <w:rFonts w:ascii="Times New Roman" w:eastAsia="Times New Roman" w:hAnsi="Times New Roman" w:cs="Times New Roman"/>
                  <w:color w:val="000080"/>
                  <w:sz w:val="24"/>
                  <w:szCs w:val="24"/>
                </w:rPr>
                <w:t xml:space="preserve">Remote Control </w:t>
              </w:r>
              <w:proofErr w:type="spellStart"/>
              <w:r w:rsidRPr="00493B81">
                <w:rPr>
                  <w:rFonts w:ascii="Times New Roman" w:eastAsia="Times New Roman" w:hAnsi="Times New Roman" w:cs="Times New Roman"/>
                  <w:color w:val="000080"/>
                  <w:sz w:val="24"/>
                  <w:szCs w:val="24"/>
                </w:rPr>
                <w:t>Megatech</w:t>
              </w:r>
              <w:proofErr w:type="spellEnd"/>
              <w:r w:rsidRPr="00493B81">
                <w:rPr>
                  <w:rFonts w:ascii="Times New Roman" w:eastAsia="Times New Roman" w:hAnsi="Times New Roman" w:cs="Times New Roman"/>
                  <w:color w:val="000080"/>
                  <w:sz w:val="24"/>
                  <w:szCs w:val="24"/>
                </w:rPr>
                <w:t xml:space="preserve"> Blimp with Lights</w:t>
              </w:r>
              <w:r w:rsidRPr="00493B81">
                <w:rPr>
                  <w:rFonts w:ascii="Times New Roman" w:eastAsia="Times New Roman" w:hAnsi="Times New Roman" w:cs="Times New Roman"/>
                  <w:sz w:val="24"/>
                  <w:szCs w:val="24"/>
                </w:rPr>
                <w:br/>
              </w:r>
            </w:ins>
            <w:r>
              <w:rPr>
                <w:rFonts w:ascii="Times New Roman" w:eastAsia="Times New Roman" w:hAnsi="Times New Roman" w:cs="Times New Roman"/>
                <w:noProof/>
                <w:sz w:val="24"/>
                <w:szCs w:val="24"/>
              </w:rPr>
              <w:drawing>
                <wp:inline distT="0" distB="0" distL="0" distR="0">
                  <wp:extent cx="5619750" cy="19050"/>
                  <wp:effectExtent l="19050" t="0" r="0" b="0"/>
                  <wp:docPr id="19" name="Picture 19"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obot"/>
                          <pic:cNvPicPr>
                            <a:picLocks noChangeAspect="1" noChangeArrowheads="1"/>
                          </pic:cNvPicPr>
                        </pic:nvPicPr>
                        <pic:blipFill>
                          <a:blip r:embed="rId32"/>
                          <a:srcRect/>
                          <a:stretch>
                            <a:fillRect/>
                          </a:stretch>
                        </pic:blipFill>
                        <pic:spPr bwMode="auto">
                          <a:xfrm>
                            <a:off x="0" y="0"/>
                            <a:ext cx="5619750" cy="19050"/>
                          </a:xfrm>
                          <a:prstGeom prst="rect">
                            <a:avLst/>
                          </a:prstGeom>
                          <a:noFill/>
                          <a:ln w="9525">
                            <a:noFill/>
                            <a:miter lim="800000"/>
                            <a:headEnd/>
                            <a:tailEnd/>
                          </a:ln>
                        </pic:spPr>
                      </pic:pic>
                    </a:graphicData>
                  </a:graphic>
                </wp:inline>
              </w:drawing>
            </w:r>
          </w:p>
          <w:p w:rsidR="00493B81" w:rsidRPr="00493B81" w:rsidRDefault="00493B81" w:rsidP="00493B81">
            <w:pPr>
              <w:spacing w:before="100" w:beforeAutospacing="1" w:after="100" w:afterAutospacing="1" w:line="240" w:lineRule="auto"/>
              <w:rPr>
                <w:ins w:id="84"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38100" distB="38100" distL="190500" distR="190500" simplePos="0" relativeHeight="251665408" behindDoc="0" locked="0" layoutInCell="1" allowOverlap="0">
                  <wp:simplePos x="0" y="0"/>
                  <wp:positionH relativeFrom="column">
                    <wp:align>left</wp:align>
                  </wp:positionH>
                  <wp:positionV relativeFrom="line">
                    <wp:posOffset>0</wp:posOffset>
                  </wp:positionV>
                  <wp:extent cx="2667000" cy="1914525"/>
                  <wp:effectExtent l="19050" t="0" r="0" b="0"/>
                  <wp:wrapSquare wrapText="bothSides"/>
                  <wp:docPr id="34" name="Picture 7" descr="http://www.robotbooks.com/remote_control_blimp_with_ligh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obotbooks.com/remote_control_blimp_with_lights.jpg"/>
                          <pic:cNvPicPr>
                            <a:picLocks noChangeAspect="1" noChangeArrowheads="1"/>
                          </pic:cNvPicPr>
                        </pic:nvPicPr>
                        <pic:blipFill>
                          <a:blip r:embed="rId41"/>
                          <a:srcRect/>
                          <a:stretch>
                            <a:fillRect/>
                          </a:stretch>
                        </pic:blipFill>
                        <pic:spPr bwMode="auto">
                          <a:xfrm>
                            <a:off x="0" y="0"/>
                            <a:ext cx="2667000" cy="1914525"/>
                          </a:xfrm>
                          <a:prstGeom prst="rect">
                            <a:avLst/>
                          </a:prstGeom>
                          <a:noFill/>
                          <a:ln w="9525">
                            <a:noFill/>
                            <a:miter lim="800000"/>
                            <a:headEnd/>
                            <a:tailEnd/>
                          </a:ln>
                        </pic:spPr>
                      </pic:pic>
                    </a:graphicData>
                  </a:graphic>
                </wp:anchor>
              </w:drawing>
            </w:r>
            <w:ins w:id="85" w:author="Unknown">
              <w:r w:rsidRPr="00493B81">
                <w:rPr>
                  <w:rFonts w:ascii="Times New Roman" w:eastAsia="Times New Roman" w:hAnsi="Times New Roman" w:cs="Times New Roman"/>
                  <w:sz w:val="24"/>
                  <w:szCs w:val="24"/>
                </w:rPr>
                <w:t xml:space="preserve">Execute daring missions with the </w:t>
              </w:r>
              <w:proofErr w:type="spellStart"/>
              <w:r w:rsidRPr="00493B81">
                <w:rPr>
                  <w:rFonts w:ascii="Times New Roman" w:eastAsia="Times New Roman" w:hAnsi="Times New Roman" w:cs="Times New Roman"/>
                  <w:sz w:val="24"/>
                  <w:szCs w:val="24"/>
                </w:rPr>
                <w:t>strobing</w:t>
              </w:r>
              <w:proofErr w:type="spellEnd"/>
              <w:r w:rsidRPr="00493B81">
                <w:rPr>
                  <w:rFonts w:ascii="Times New Roman" w:eastAsia="Times New Roman" w:hAnsi="Times New Roman" w:cs="Times New Roman"/>
                  <w:sz w:val="24"/>
                  <w:szCs w:val="24"/>
                </w:rPr>
                <w:t xml:space="preserve"> light </w:t>
              </w:r>
              <w:proofErr w:type="spellStart"/>
              <w:r w:rsidRPr="00493B81">
                <w:rPr>
                  <w:rFonts w:ascii="Times New Roman" w:eastAsia="Times New Roman" w:hAnsi="Times New Roman" w:cs="Times New Roman"/>
                  <w:sz w:val="24"/>
                  <w:szCs w:val="24"/>
                </w:rPr>
                <w:t>MegaBlimp</w:t>
              </w:r>
              <w:proofErr w:type="spellEnd"/>
              <w:r w:rsidRPr="00493B81">
                <w:rPr>
                  <w:rFonts w:ascii="Times New Roman" w:eastAsia="Times New Roman" w:hAnsi="Times New Roman" w:cs="Times New Roman"/>
                  <w:sz w:val="24"/>
                  <w:szCs w:val="24"/>
                </w:rPr>
                <w:t>. The vessel is activated and controlled by a removable triple-fan silent electric propulsion system. This three-axis control system means it can be flown forward, backward, up and down and perform 360 degree turn-on-a-dime maneuvers. Full control and maneuvering of the air vessel is maintained from a hand-held transmitter with a range of over 100 feet. It is recommended you use your blimp indoors but on a calm day it can be flown outdoors using the included tether and tether hooks.</w:t>
              </w:r>
            </w:ins>
          </w:p>
          <w:tbl>
            <w:tblPr>
              <w:tblW w:w="8850" w:type="dxa"/>
              <w:jc w:val="center"/>
              <w:tblCellSpacing w:w="0" w:type="dxa"/>
              <w:tblCellMar>
                <w:left w:w="0" w:type="dxa"/>
                <w:right w:w="0" w:type="dxa"/>
              </w:tblCellMar>
              <w:tblLook w:val="04A0"/>
            </w:tblPr>
            <w:tblGrid>
              <w:gridCol w:w="6300"/>
              <w:gridCol w:w="2550"/>
            </w:tblGrid>
            <w:tr w:rsidR="00493B81" w:rsidRPr="00493B81">
              <w:trPr>
                <w:tblCellSpacing w:w="0" w:type="dxa"/>
                <w:jc w:val="center"/>
              </w:trPr>
              <w:tc>
                <w:tcPr>
                  <w:tcW w:w="6300" w:type="dxa"/>
                  <w:vAlign w:val="center"/>
                  <w:hideMark/>
                </w:tcPr>
                <w:p w:rsidR="00493B81" w:rsidRPr="00493B81" w:rsidRDefault="00493B81" w:rsidP="00493B81">
                  <w:pPr>
                    <w:spacing w:before="100" w:beforeAutospacing="1" w:after="100" w:afterAutospacing="1" w:line="240" w:lineRule="auto"/>
                    <w:rPr>
                      <w:rFonts w:ascii="Times New Roman" w:eastAsia="Times New Roman" w:hAnsi="Times New Roman" w:cs="Times New Roman"/>
                      <w:sz w:val="24"/>
                      <w:szCs w:val="24"/>
                    </w:rPr>
                  </w:pPr>
                  <w:r w:rsidRPr="00493B81">
                    <w:rPr>
                      <w:rFonts w:ascii="Times New Roman" w:eastAsia="Times New Roman" w:hAnsi="Times New Roman" w:cs="Times New Roman"/>
                      <w:sz w:val="24"/>
                      <w:szCs w:val="24"/>
                    </w:rPr>
                    <w:lastRenderedPageBreak/>
                    <w:t>This set includes the Airship-1 Blimp Air Vessel, 1-lighted triple fan gondola, transmitter with antenna, 3V lithium battery, 9V alkaline battery, tether and manual. Air vessels can be filled with helium at any florist or party shop.</w:t>
                  </w:r>
                </w:p>
              </w:tc>
              <w:tc>
                <w:tcPr>
                  <w:tcW w:w="2550" w:type="dxa"/>
                  <w:tcMar>
                    <w:top w:w="0" w:type="dxa"/>
                    <w:left w:w="0" w:type="dxa"/>
                    <w:bottom w:w="0" w:type="dxa"/>
                    <w:right w:w="225" w:type="dxa"/>
                  </w:tcMar>
                  <w:vAlign w:val="center"/>
                  <w:hideMark/>
                </w:tcPr>
                <w:p w:rsidR="00493B81" w:rsidRPr="00493B81" w:rsidRDefault="00493B81" w:rsidP="00493B81">
                  <w:pPr>
                    <w:spacing w:after="0" w:line="240" w:lineRule="auto"/>
                    <w:rPr>
                      <w:rFonts w:ascii="Times New Roman" w:eastAsia="Times New Roman" w:hAnsi="Times New Roman" w:cs="Times New Roman"/>
                      <w:sz w:val="24"/>
                      <w:szCs w:val="24"/>
                    </w:rPr>
                  </w:pPr>
                </w:p>
              </w:tc>
            </w:tr>
          </w:tbl>
          <w:p w:rsidR="00493B81" w:rsidRPr="00493B81" w:rsidRDefault="00493B81" w:rsidP="00493B81">
            <w:pPr>
              <w:pBdr>
                <w:bottom w:val="single" w:sz="6" w:space="1" w:color="auto"/>
              </w:pBdr>
              <w:spacing w:after="0" w:line="240" w:lineRule="auto"/>
              <w:jc w:val="center"/>
              <w:rPr>
                <w:rFonts w:ascii="Arial" w:eastAsia="Times New Roman" w:hAnsi="Arial" w:cs="Arial"/>
                <w:vanish/>
                <w:sz w:val="16"/>
                <w:szCs w:val="16"/>
              </w:rPr>
            </w:pPr>
            <w:r w:rsidRPr="00493B81">
              <w:rPr>
                <w:rFonts w:ascii="Arial" w:eastAsia="Times New Roman" w:hAnsi="Arial" w:cs="Arial"/>
                <w:vanish/>
                <w:sz w:val="16"/>
                <w:szCs w:val="16"/>
              </w:rPr>
              <w:t>Top of Form</w:t>
            </w:r>
          </w:p>
          <w:p w:rsidR="00493B81" w:rsidRPr="00493B81" w:rsidRDefault="00493B81" w:rsidP="00493B81">
            <w:pPr>
              <w:spacing w:after="0" w:line="240" w:lineRule="auto"/>
              <w:jc w:val="right"/>
              <w:rPr>
                <w:ins w:id="86" w:author="Unknown"/>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w:drawing>
                <wp:inline distT="0" distB="0" distL="0" distR="0">
                  <wp:extent cx="1009650" cy="114300"/>
                  <wp:effectExtent l="19050" t="0" r="0" b="0"/>
                  <wp:docPr id="20" name="Picture 20" descr="Free Sh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ree Shipping"/>
                          <pic:cNvPicPr>
                            <a:picLocks noChangeAspect="1" noChangeArrowheads="1"/>
                          </pic:cNvPicPr>
                        </pic:nvPicPr>
                        <pic:blipFill>
                          <a:blip r:embed="rId34"/>
                          <a:srcRect/>
                          <a:stretch>
                            <a:fillRect/>
                          </a:stretch>
                        </pic:blipFill>
                        <pic:spPr bwMode="auto">
                          <a:xfrm>
                            <a:off x="0" y="0"/>
                            <a:ext cx="1009650" cy="114300"/>
                          </a:xfrm>
                          <a:prstGeom prst="rect">
                            <a:avLst/>
                          </a:prstGeom>
                          <a:noFill/>
                          <a:ln w="9525">
                            <a:noFill/>
                            <a:miter lim="800000"/>
                            <a:headEnd/>
                            <a:tailEnd/>
                          </a:ln>
                        </pic:spPr>
                      </pic:pic>
                    </a:graphicData>
                  </a:graphic>
                </wp:inline>
              </w:drawing>
            </w:r>
            <w:ins w:id="87" w:author="Unknown">
              <w:r w:rsidRPr="00493B81">
                <w:rPr>
                  <w:rFonts w:ascii="Times New Roman" w:eastAsia="Times New Roman" w:hAnsi="Times New Roman" w:cs="Times New Roman"/>
                  <w:b/>
                  <w:bCs/>
                  <w:sz w:val="24"/>
                  <w:szCs w:val="24"/>
                </w:rPr>
                <w:t xml:space="preserve">  </w:t>
              </w:r>
              <w:proofErr w:type="gramStart"/>
              <w:r w:rsidRPr="00493B81">
                <w:rPr>
                  <w:rFonts w:ascii="Times New Roman" w:eastAsia="Times New Roman" w:hAnsi="Times New Roman" w:cs="Times New Roman"/>
                  <w:b/>
                  <w:bCs/>
                  <w:sz w:val="24"/>
                  <w:szCs w:val="24"/>
                </w:rPr>
                <w:t>on</w:t>
              </w:r>
              <w:proofErr w:type="gramEnd"/>
              <w:r w:rsidRPr="00493B81">
                <w:rPr>
                  <w:rFonts w:ascii="Times New Roman" w:eastAsia="Times New Roman" w:hAnsi="Times New Roman" w:cs="Times New Roman"/>
                  <w:b/>
                  <w:bCs/>
                  <w:sz w:val="24"/>
                  <w:szCs w:val="24"/>
                </w:rPr>
                <w:t xml:space="preserve"> orders over $25!     </w:t>
              </w:r>
            </w:ins>
          </w:p>
          <w:p w:rsidR="00493B81" w:rsidRPr="00493B81" w:rsidRDefault="00493B81" w:rsidP="00493B81">
            <w:pPr>
              <w:pBdr>
                <w:top w:val="single" w:sz="6" w:space="1" w:color="auto"/>
              </w:pBdr>
              <w:spacing w:after="0" w:line="240" w:lineRule="auto"/>
              <w:jc w:val="center"/>
              <w:rPr>
                <w:rFonts w:ascii="Arial" w:eastAsia="Times New Roman" w:hAnsi="Arial" w:cs="Arial"/>
                <w:vanish/>
                <w:sz w:val="16"/>
                <w:szCs w:val="16"/>
              </w:rPr>
            </w:pPr>
            <w:r w:rsidRPr="00493B81">
              <w:rPr>
                <w:rFonts w:ascii="Arial" w:eastAsia="Times New Roman" w:hAnsi="Arial" w:cs="Arial"/>
                <w:vanish/>
                <w:sz w:val="16"/>
                <w:szCs w:val="16"/>
              </w:rPr>
              <w:t>Bottom of Form</w:t>
            </w:r>
          </w:p>
          <w:p w:rsidR="00493B81" w:rsidRPr="00493B81" w:rsidRDefault="00493B81" w:rsidP="00493B81">
            <w:pPr>
              <w:spacing w:before="100" w:beforeAutospacing="1" w:after="100" w:afterAutospacing="1" w:line="240" w:lineRule="auto"/>
              <w:rPr>
                <w:ins w:id="88" w:author="Unknown"/>
                <w:rFonts w:ascii="Times New Roman" w:eastAsia="Times New Roman" w:hAnsi="Times New Roman" w:cs="Times New Roman"/>
                <w:sz w:val="24"/>
                <w:szCs w:val="24"/>
              </w:rPr>
            </w:pPr>
            <w:ins w:id="89" w:author="Unknown">
              <w:r w:rsidRPr="00493B81">
                <w:rPr>
                  <w:rFonts w:ascii="Times New Roman" w:eastAsia="Times New Roman" w:hAnsi="Times New Roman" w:cs="Times New Roman"/>
                  <w:sz w:val="24"/>
                  <w:szCs w:val="24"/>
                </w:rPr>
                <w:t> </w:t>
              </w:r>
            </w:ins>
          </w:p>
          <w:p w:rsidR="00493B81" w:rsidRPr="00493B81" w:rsidRDefault="00493B81" w:rsidP="00493B81">
            <w:pPr>
              <w:spacing w:before="100" w:beforeAutospacing="1" w:after="100" w:afterAutospacing="1" w:line="240" w:lineRule="auto"/>
              <w:rPr>
                <w:ins w:id="90" w:author="Unknown"/>
                <w:rFonts w:ascii="Times New Roman" w:eastAsia="Times New Roman" w:hAnsi="Times New Roman" w:cs="Times New Roman"/>
                <w:sz w:val="24"/>
                <w:szCs w:val="24"/>
              </w:rPr>
            </w:pPr>
            <w:ins w:id="91" w:author="Unknown">
              <w:r w:rsidRPr="00493B81">
                <w:rPr>
                  <w:rFonts w:ascii="Times New Roman" w:eastAsia="Times New Roman" w:hAnsi="Times New Roman" w:cs="Times New Roman"/>
                  <w:sz w:val="24"/>
                  <w:szCs w:val="24"/>
                </w:rPr>
                <w:t> </w:t>
              </w:r>
            </w:ins>
          </w:p>
          <w:p w:rsidR="00493B81" w:rsidRPr="00493B81" w:rsidRDefault="00493B81" w:rsidP="00493B81">
            <w:pPr>
              <w:spacing w:before="100" w:beforeAutospacing="1" w:after="100" w:afterAutospacing="1" w:line="240" w:lineRule="auto"/>
              <w:rPr>
                <w:ins w:id="92"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19750" cy="19050"/>
                  <wp:effectExtent l="19050" t="0" r="0" b="0"/>
                  <wp:docPr id="21" name="Picture 21"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obot"/>
                          <pic:cNvPicPr>
                            <a:picLocks noChangeAspect="1" noChangeArrowheads="1"/>
                          </pic:cNvPicPr>
                        </pic:nvPicPr>
                        <pic:blipFill>
                          <a:blip r:embed="rId32"/>
                          <a:srcRect/>
                          <a:stretch>
                            <a:fillRect/>
                          </a:stretch>
                        </pic:blipFill>
                        <pic:spPr bwMode="auto">
                          <a:xfrm>
                            <a:off x="0" y="0"/>
                            <a:ext cx="5619750" cy="19050"/>
                          </a:xfrm>
                          <a:prstGeom prst="rect">
                            <a:avLst/>
                          </a:prstGeom>
                          <a:noFill/>
                          <a:ln w="9525">
                            <a:noFill/>
                            <a:miter lim="800000"/>
                            <a:headEnd/>
                            <a:tailEnd/>
                          </a:ln>
                        </pic:spPr>
                      </pic:pic>
                    </a:graphicData>
                  </a:graphic>
                </wp:inline>
              </w:drawing>
            </w:r>
            <w:ins w:id="93" w:author="Unknown">
              <w:r w:rsidRPr="00493B81">
                <w:rPr>
                  <w:rFonts w:ascii="Times New Roman" w:eastAsia="Times New Roman" w:hAnsi="Times New Roman" w:cs="Times New Roman"/>
                  <w:sz w:val="24"/>
                  <w:szCs w:val="24"/>
                </w:rPr>
                <w:br/>
                <w:t xml:space="preserve">   </w:t>
              </w:r>
              <w:r w:rsidRPr="00493B81">
                <w:rPr>
                  <w:rFonts w:ascii="Times New Roman" w:eastAsia="Times New Roman" w:hAnsi="Times New Roman" w:cs="Times New Roman"/>
                  <w:color w:val="000080"/>
                  <w:sz w:val="24"/>
                  <w:szCs w:val="24"/>
                </w:rPr>
                <w:t xml:space="preserve">Lego </w:t>
              </w:r>
              <w:proofErr w:type="spellStart"/>
              <w:r w:rsidRPr="00493B81">
                <w:rPr>
                  <w:rFonts w:ascii="Times New Roman" w:eastAsia="Times New Roman" w:hAnsi="Times New Roman" w:cs="Times New Roman"/>
                  <w:color w:val="000080"/>
                  <w:sz w:val="24"/>
                  <w:szCs w:val="24"/>
                </w:rPr>
                <w:t>Mindstorms</w:t>
              </w:r>
              <w:proofErr w:type="spellEnd"/>
              <w:r w:rsidRPr="00493B81">
                <w:rPr>
                  <w:rFonts w:ascii="Times New Roman" w:eastAsia="Times New Roman" w:hAnsi="Times New Roman" w:cs="Times New Roman"/>
                  <w:color w:val="000080"/>
                  <w:sz w:val="24"/>
                  <w:szCs w:val="24"/>
                </w:rPr>
                <w:t xml:space="preserve"> NXT</w:t>
              </w:r>
              <w:r w:rsidRPr="00493B81">
                <w:rPr>
                  <w:rFonts w:ascii="Times New Roman" w:eastAsia="Times New Roman" w:hAnsi="Times New Roman" w:cs="Times New Roman"/>
                  <w:sz w:val="24"/>
                  <w:szCs w:val="24"/>
                </w:rPr>
                <w:br/>
              </w:r>
            </w:ins>
            <w:r>
              <w:rPr>
                <w:rFonts w:ascii="Times New Roman" w:eastAsia="Times New Roman" w:hAnsi="Times New Roman" w:cs="Times New Roman"/>
                <w:noProof/>
                <w:sz w:val="24"/>
                <w:szCs w:val="24"/>
              </w:rPr>
              <w:drawing>
                <wp:inline distT="0" distB="0" distL="0" distR="0">
                  <wp:extent cx="5619750" cy="19050"/>
                  <wp:effectExtent l="19050" t="0" r="0" b="0"/>
                  <wp:docPr id="22" name="Picture 22"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obot"/>
                          <pic:cNvPicPr>
                            <a:picLocks noChangeAspect="1" noChangeArrowheads="1"/>
                          </pic:cNvPicPr>
                        </pic:nvPicPr>
                        <pic:blipFill>
                          <a:blip r:embed="rId32"/>
                          <a:srcRect/>
                          <a:stretch>
                            <a:fillRect/>
                          </a:stretch>
                        </pic:blipFill>
                        <pic:spPr bwMode="auto">
                          <a:xfrm>
                            <a:off x="0" y="0"/>
                            <a:ext cx="5619750" cy="19050"/>
                          </a:xfrm>
                          <a:prstGeom prst="rect">
                            <a:avLst/>
                          </a:prstGeom>
                          <a:noFill/>
                          <a:ln w="9525">
                            <a:noFill/>
                            <a:miter lim="800000"/>
                            <a:headEnd/>
                            <a:tailEnd/>
                          </a:ln>
                        </pic:spPr>
                      </pic:pic>
                    </a:graphicData>
                  </a:graphic>
                </wp:inline>
              </w:drawing>
            </w:r>
          </w:p>
          <w:p w:rsidR="00493B81" w:rsidRPr="00493B81" w:rsidRDefault="00493B81" w:rsidP="00493B81">
            <w:pPr>
              <w:spacing w:before="100" w:beforeAutospacing="1" w:after="100" w:afterAutospacing="1" w:line="240" w:lineRule="auto"/>
              <w:rPr>
                <w:ins w:id="94"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38100" distB="38100" distL="190500" distR="190500" simplePos="0" relativeHeight="251666432" behindDoc="0" locked="0" layoutInCell="1" allowOverlap="0">
                  <wp:simplePos x="0" y="0"/>
                  <wp:positionH relativeFrom="column">
                    <wp:align>left</wp:align>
                  </wp:positionH>
                  <wp:positionV relativeFrom="line">
                    <wp:posOffset>0</wp:posOffset>
                  </wp:positionV>
                  <wp:extent cx="2057400" cy="2238375"/>
                  <wp:effectExtent l="19050" t="0" r="0" b="0"/>
                  <wp:wrapSquare wrapText="bothSides"/>
                  <wp:docPr id="33" name="Picture 8" descr="Lego Mindstorms N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go Mindstorms NXT"/>
                          <pic:cNvPicPr>
                            <a:picLocks noChangeAspect="1" noChangeArrowheads="1"/>
                          </pic:cNvPicPr>
                        </pic:nvPicPr>
                        <pic:blipFill>
                          <a:blip r:embed="rId42"/>
                          <a:srcRect/>
                          <a:stretch>
                            <a:fillRect/>
                          </a:stretch>
                        </pic:blipFill>
                        <pic:spPr bwMode="auto">
                          <a:xfrm>
                            <a:off x="0" y="0"/>
                            <a:ext cx="2057400" cy="2238375"/>
                          </a:xfrm>
                          <a:prstGeom prst="rect">
                            <a:avLst/>
                          </a:prstGeom>
                          <a:noFill/>
                          <a:ln w="9525">
                            <a:noFill/>
                            <a:miter lim="800000"/>
                            <a:headEnd/>
                            <a:tailEnd/>
                          </a:ln>
                        </pic:spPr>
                      </pic:pic>
                    </a:graphicData>
                  </a:graphic>
                </wp:anchor>
              </w:drawing>
            </w:r>
            <w:ins w:id="95" w:author="Unknown">
              <w:r w:rsidRPr="00493B81">
                <w:rPr>
                  <w:rFonts w:ascii="Times New Roman" w:eastAsia="Times New Roman" w:hAnsi="Times New Roman" w:cs="Times New Roman"/>
                  <w:sz w:val="24"/>
                  <w:szCs w:val="24"/>
                </w:rPr>
                <w:t xml:space="preserve">Create the smartest, strongest and most advanced Lego robots ever, in as few as 30 minutes! Lego </w:t>
              </w:r>
              <w:proofErr w:type="spellStart"/>
              <w:r w:rsidRPr="00493B81">
                <w:rPr>
                  <w:rFonts w:ascii="Times New Roman" w:eastAsia="Times New Roman" w:hAnsi="Times New Roman" w:cs="Times New Roman"/>
                  <w:sz w:val="24"/>
                  <w:szCs w:val="24"/>
                </w:rPr>
                <w:t>Mindstorm's</w:t>
              </w:r>
              <w:proofErr w:type="spellEnd"/>
              <w:r w:rsidRPr="00493B81">
                <w:rPr>
                  <w:rFonts w:ascii="Times New Roman" w:eastAsia="Times New Roman" w:hAnsi="Times New Roman" w:cs="Times New Roman"/>
                  <w:sz w:val="24"/>
                  <w:szCs w:val="24"/>
                </w:rPr>
                <w:t xml:space="preserve"> highly versatile palette of Lego </w:t>
              </w:r>
              <w:proofErr w:type="spellStart"/>
              <w:r w:rsidRPr="00493B81">
                <w:rPr>
                  <w:rFonts w:ascii="Times New Roman" w:eastAsia="Times New Roman" w:hAnsi="Times New Roman" w:cs="Times New Roman"/>
                  <w:sz w:val="24"/>
                  <w:szCs w:val="24"/>
                </w:rPr>
                <w:t>Technic</w:t>
              </w:r>
              <w:proofErr w:type="spellEnd"/>
              <w:r w:rsidRPr="00493B81">
                <w:rPr>
                  <w:rFonts w:ascii="Times New Roman" w:eastAsia="Times New Roman" w:hAnsi="Times New Roman" w:cs="Times New Roman"/>
                  <w:sz w:val="24"/>
                  <w:szCs w:val="24"/>
                </w:rPr>
                <w:t xml:space="preserve"> elements combines with state-of-the-art ultrasonic, sound, light and touch sensors in the next generation of intuitive robotics. With included Quick-Start guide and step-by-step building instructions, beginners and experts alike can create humanoid, vehicle and animal robots that obey every command!</w:t>
              </w:r>
            </w:ins>
          </w:p>
          <w:p w:rsidR="00493B81" w:rsidRPr="00493B81" w:rsidRDefault="00493B81" w:rsidP="00493B81">
            <w:pPr>
              <w:pBdr>
                <w:bottom w:val="single" w:sz="6" w:space="1" w:color="auto"/>
              </w:pBdr>
              <w:spacing w:after="0" w:line="240" w:lineRule="auto"/>
              <w:jc w:val="center"/>
              <w:rPr>
                <w:rFonts w:ascii="Arial" w:eastAsia="Times New Roman" w:hAnsi="Arial" w:cs="Arial"/>
                <w:vanish/>
                <w:sz w:val="16"/>
                <w:szCs w:val="16"/>
              </w:rPr>
            </w:pPr>
            <w:r w:rsidRPr="00493B81">
              <w:rPr>
                <w:rFonts w:ascii="Arial" w:eastAsia="Times New Roman" w:hAnsi="Arial" w:cs="Arial"/>
                <w:vanish/>
                <w:sz w:val="16"/>
                <w:szCs w:val="16"/>
              </w:rPr>
              <w:t>Top of Form</w:t>
            </w:r>
          </w:p>
          <w:p w:rsidR="00493B81" w:rsidRPr="00493B81" w:rsidRDefault="00493B81" w:rsidP="00493B81">
            <w:pPr>
              <w:spacing w:after="0" w:line="240" w:lineRule="auto"/>
              <w:jc w:val="right"/>
              <w:rPr>
                <w:ins w:id="96" w:author="Unknown"/>
                <w:rFonts w:ascii="Times New Roman" w:eastAsia="Times New Roman" w:hAnsi="Times New Roman" w:cs="Times New Roman"/>
                <w:sz w:val="24"/>
                <w:szCs w:val="24"/>
              </w:rPr>
            </w:pPr>
            <w:ins w:id="97" w:author="Unknown">
              <w:r w:rsidRPr="00493B81">
                <w:rPr>
                  <w:rFonts w:ascii="Times New Roman" w:eastAsia="Times New Roman" w:hAnsi="Times New Roman" w:cs="Times New Roman"/>
                  <w:sz w:val="24"/>
                  <w:szCs w:val="24"/>
                </w:rPr>
                <w:t xml:space="preserve">    </w:t>
              </w:r>
            </w:ins>
          </w:p>
          <w:p w:rsidR="00493B81" w:rsidRPr="00493B81" w:rsidRDefault="00493B81" w:rsidP="00493B81">
            <w:pPr>
              <w:pBdr>
                <w:top w:val="single" w:sz="6" w:space="1" w:color="auto"/>
              </w:pBdr>
              <w:spacing w:after="0" w:line="240" w:lineRule="auto"/>
              <w:jc w:val="center"/>
              <w:rPr>
                <w:rFonts w:ascii="Arial" w:eastAsia="Times New Roman" w:hAnsi="Arial" w:cs="Arial"/>
                <w:vanish/>
                <w:sz w:val="16"/>
                <w:szCs w:val="16"/>
              </w:rPr>
            </w:pPr>
            <w:r w:rsidRPr="00493B81">
              <w:rPr>
                <w:rFonts w:ascii="Arial" w:eastAsia="Times New Roman" w:hAnsi="Arial" w:cs="Arial"/>
                <w:vanish/>
                <w:sz w:val="16"/>
                <w:szCs w:val="16"/>
              </w:rPr>
              <w:t>Bottom of Form</w:t>
            </w:r>
          </w:p>
          <w:p w:rsidR="00493B81" w:rsidRPr="00493B81" w:rsidRDefault="00493B81" w:rsidP="00493B81">
            <w:pPr>
              <w:spacing w:after="0" w:line="240" w:lineRule="auto"/>
              <w:rPr>
                <w:ins w:id="98" w:author="Unknown"/>
                <w:rFonts w:ascii="Times New Roman" w:eastAsia="Times New Roman" w:hAnsi="Times New Roman" w:cs="Times New Roman"/>
                <w:sz w:val="24"/>
                <w:szCs w:val="24"/>
              </w:rPr>
            </w:pPr>
            <w:ins w:id="99" w:author="Unknown">
              <w:r w:rsidRPr="00493B81">
                <w:rPr>
                  <w:rFonts w:ascii="Times New Roman" w:eastAsia="Times New Roman" w:hAnsi="Times New Roman" w:cs="Times New Roman"/>
                  <w:sz w:val="24"/>
                  <w:szCs w:val="24"/>
                </w:rPr>
                <w:t> </w:t>
              </w:r>
            </w:ins>
          </w:p>
          <w:p w:rsidR="00493B81" w:rsidRPr="00493B81" w:rsidRDefault="00493B81" w:rsidP="00493B81">
            <w:pPr>
              <w:spacing w:before="100" w:beforeAutospacing="1" w:after="100" w:afterAutospacing="1" w:line="240" w:lineRule="auto"/>
              <w:rPr>
                <w:ins w:id="100" w:author="Unknown"/>
                <w:rFonts w:ascii="Times New Roman" w:eastAsia="Times New Roman" w:hAnsi="Times New Roman" w:cs="Times New Roman"/>
                <w:sz w:val="24"/>
                <w:szCs w:val="24"/>
              </w:rPr>
            </w:pPr>
            <w:ins w:id="101" w:author="Unknown">
              <w:r w:rsidRPr="00493B81">
                <w:rPr>
                  <w:rFonts w:ascii="Times New Roman" w:eastAsia="Times New Roman" w:hAnsi="Times New Roman" w:cs="Times New Roman"/>
                  <w:sz w:val="24"/>
                  <w:szCs w:val="24"/>
                </w:rPr>
                <w:t> </w:t>
              </w:r>
            </w:ins>
          </w:p>
          <w:p w:rsidR="00493B81" w:rsidRPr="00493B81" w:rsidRDefault="00493B81" w:rsidP="00493B81">
            <w:pPr>
              <w:spacing w:before="100" w:beforeAutospacing="1" w:after="100" w:afterAutospacing="1" w:line="240" w:lineRule="auto"/>
              <w:jc w:val="center"/>
              <w:rPr>
                <w:ins w:id="102" w:author="Unknown"/>
                <w:rFonts w:ascii="Times New Roman" w:eastAsia="Times New Roman" w:hAnsi="Times New Roman" w:cs="Times New Roman"/>
                <w:sz w:val="24"/>
                <w:szCs w:val="24"/>
              </w:rPr>
            </w:pPr>
            <w:ins w:id="103" w:author="Unknown">
              <w:r w:rsidRPr="00493B81">
                <w:rPr>
                  <w:rFonts w:ascii="Times New Roman" w:eastAsia="Times New Roman" w:hAnsi="Times New Roman" w:cs="Times New Roman"/>
                  <w:sz w:val="24"/>
                  <w:szCs w:val="24"/>
                </w:rPr>
                <w:t> </w:t>
              </w:r>
            </w:ins>
          </w:p>
          <w:p w:rsidR="00493B81" w:rsidRPr="00493B81" w:rsidRDefault="00493B81" w:rsidP="00493B81">
            <w:pPr>
              <w:spacing w:before="100" w:beforeAutospacing="1" w:after="100" w:afterAutospacing="1" w:line="240" w:lineRule="auto"/>
              <w:rPr>
                <w:ins w:id="104"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19750" cy="19050"/>
                  <wp:effectExtent l="19050" t="0" r="0" b="0"/>
                  <wp:docPr id="23" name="Picture 23"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obot"/>
                          <pic:cNvPicPr>
                            <a:picLocks noChangeAspect="1" noChangeArrowheads="1"/>
                          </pic:cNvPicPr>
                        </pic:nvPicPr>
                        <pic:blipFill>
                          <a:blip r:embed="rId32"/>
                          <a:srcRect/>
                          <a:stretch>
                            <a:fillRect/>
                          </a:stretch>
                        </pic:blipFill>
                        <pic:spPr bwMode="auto">
                          <a:xfrm>
                            <a:off x="0" y="0"/>
                            <a:ext cx="5619750" cy="19050"/>
                          </a:xfrm>
                          <a:prstGeom prst="rect">
                            <a:avLst/>
                          </a:prstGeom>
                          <a:noFill/>
                          <a:ln w="9525">
                            <a:noFill/>
                            <a:miter lim="800000"/>
                            <a:headEnd/>
                            <a:tailEnd/>
                          </a:ln>
                        </pic:spPr>
                      </pic:pic>
                    </a:graphicData>
                  </a:graphic>
                </wp:inline>
              </w:drawing>
            </w:r>
            <w:ins w:id="105" w:author="Unknown">
              <w:r w:rsidRPr="00493B81">
                <w:rPr>
                  <w:rFonts w:ascii="Times New Roman" w:eastAsia="Times New Roman" w:hAnsi="Times New Roman" w:cs="Times New Roman"/>
                  <w:sz w:val="24"/>
                  <w:szCs w:val="24"/>
                </w:rPr>
                <w:br/>
                <w:t xml:space="preserve">   </w:t>
              </w:r>
              <w:proofErr w:type="spellStart"/>
              <w:r w:rsidRPr="00493B81">
                <w:rPr>
                  <w:rFonts w:ascii="Times New Roman" w:eastAsia="Times New Roman" w:hAnsi="Times New Roman" w:cs="Times New Roman"/>
                  <w:color w:val="000080"/>
                  <w:sz w:val="24"/>
                  <w:szCs w:val="24"/>
                </w:rPr>
                <w:t>Tribot</w:t>
              </w:r>
              <w:proofErr w:type="spellEnd"/>
              <w:r w:rsidRPr="00493B81">
                <w:rPr>
                  <w:rFonts w:ascii="Times New Roman" w:eastAsia="Times New Roman" w:hAnsi="Times New Roman" w:cs="Times New Roman"/>
                  <w:color w:val="000080"/>
                  <w:sz w:val="24"/>
                  <w:szCs w:val="24"/>
                </w:rPr>
                <w:t xml:space="preserve"> Talking Companion Robot</w:t>
              </w:r>
              <w:r w:rsidRPr="00493B81">
                <w:rPr>
                  <w:rFonts w:ascii="Times New Roman" w:eastAsia="Times New Roman" w:hAnsi="Times New Roman" w:cs="Times New Roman"/>
                  <w:sz w:val="24"/>
                  <w:szCs w:val="24"/>
                </w:rPr>
                <w:br/>
              </w:r>
            </w:ins>
            <w:r>
              <w:rPr>
                <w:rFonts w:ascii="Times New Roman" w:eastAsia="Times New Roman" w:hAnsi="Times New Roman" w:cs="Times New Roman"/>
                <w:noProof/>
                <w:sz w:val="24"/>
                <w:szCs w:val="24"/>
              </w:rPr>
              <w:drawing>
                <wp:inline distT="0" distB="0" distL="0" distR="0">
                  <wp:extent cx="5619750" cy="19050"/>
                  <wp:effectExtent l="19050" t="0" r="0" b="0"/>
                  <wp:docPr id="24" name="Picture 24"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obot"/>
                          <pic:cNvPicPr>
                            <a:picLocks noChangeAspect="1" noChangeArrowheads="1"/>
                          </pic:cNvPicPr>
                        </pic:nvPicPr>
                        <pic:blipFill>
                          <a:blip r:embed="rId32"/>
                          <a:srcRect/>
                          <a:stretch>
                            <a:fillRect/>
                          </a:stretch>
                        </pic:blipFill>
                        <pic:spPr bwMode="auto">
                          <a:xfrm>
                            <a:off x="0" y="0"/>
                            <a:ext cx="5619750" cy="19050"/>
                          </a:xfrm>
                          <a:prstGeom prst="rect">
                            <a:avLst/>
                          </a:prstGeom>
                          <a:noFill/>
                          <a:ln w="9525">
                            <a:noFill/>
                            <a:miter lim="800000"/>
                            <a:headEnd/>
                            <a:tailEnd/>
                          </a:ln>
                        </pic:spPr>
                      </pic:pic>
                    </a:graphicData>
                  </a:graphic>
                </wp:inline>
              </w:drawing>
            </w:r>
          </w:p>
          <w:p w:rsidR="00493B81" w:rsidRPr="00493B81" w:rsidRDefault="00493B81" w:rsidP="00493B81">
            <w:pPr>
              <w:spacing w:before="100" w:beforeAutospacing="1" w:after="100" w:afterAutospacing="1" w:line="240" w:lineRule="auto"/>
              <w:rPr>
                <w:ins w:id="106"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38100" distB="38100" distL="190500" distR="190500" simplePos="0" relativeHeight="251667456" behindDoc="0" locked="0" layoutInCell="1" allowOverlap="0">
                  <wp:simplePos x="0" y="0"/>
                  <wp:positionH relativeFrom="column">
                    <wp:align>left</wp:align>
                  </wp:positionH>
                  <wp:positionV relativeFrom="line">
                    <wp:posOffset>0</wp:posOffset>
                  </wp:positionV>
                  <wp:extent cx="1943100" cy="2581275"/>
                  <wp:effectExtent l="19050" t="0" r="0" b="0"/>
                  <wp:wrapSquare wrapText="bothSides"/>
                  <wp:docPr id="32" name="Picture 9" descr="http://www.robotbooks.com/tribot_ro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obotbooks.com/tribot_robot.jpg"/>
                          <pic:cNvPicPr>
                            <a:picLocks noChangeAspect="1" noChangeArrowheads="1"/>
                          </pic:cNvPicPr>
                        </pic:nvPicPr>
                        <pic:blipFill>
                          <a:blip r:embed="rId43"/>
                          <a:srcRect/>
                          <a:stretch>
                            <a:fillRect/>
                          </a:stretch>
                        </pic:blipFill>
                        <pic:spPr bwMode="auto">
                          <a:xfrm>
                            <a:off x="0" y="0"/>
                            <a:ext cx="1943100" cy="2581275"/>
                          </a:xfrm>
                          <a:prstGeom prst="rect">
                            <a:avLst/>
                          </a:prstGeom>
                          <a:noFill/>
                          <a:ln w="9525">
                            <a:noFill/>
                            <a:miter lim="800000"/>
                            <a:headEnd/>
                            <a:tailEnd/>
                          </a:ln>
                        </pic:spPr>
                      </pic:pic>
                    </a:graphicData>
                  </a:graphic>
                </wp:anchor>
              </w:drawing>
            </w:r>
            <w:proofErr w:type="spellStart"/>
            <w:ins w:id="107" w:author="Unknown">
              <w:r w:rsidRPr="00493B81">
                <w:rPr>
                  <w:rFonts w:ascii="Times New Roman" w:eastAsia="Times New Roman" w:hAnsi="Times New Roman" w:cs="Times New Roman"/>
                  <w:sz w:val="24"/>
                  <w:szCs w:val="24"/>
                </w:rPr>
                <w:t>Tribot</w:t>
              </w:r>
              <w:proofErr w:type="spellEnd"/>
              <w:r w:rsidRPr="00493B81">
                <w:rPr>
                  <w:rFonts w:ascii="Times New Roman" w:eastAsia="Times New Roman" w:hAnsi="Times New Roman" w:cs="Times New Roman"/>
                  <w:sz w:val="24"/>
                  <w:szCs w:val="24"/>
                </w:rPr>
                <w:t xml:space="preserve"> is one of the latest in the line of personal robots from </w:t>
              </w:r>
              <w:proofErr w:type="spellStart"/>
              <w:r w:rsidRPr="00493B81">
                <w:rPr>
                  <w:rFonts w:ascii="Times New Roman" w:eastAsia="Times New Roman" w:hAnsi="Times New Roman" w:cs="Times New Roman"/>
                  <w:sz w:val="24"/>
                  <w:szCs w:val="24"/>
                </w:rPr>
                <w:t>WowWee</w:t>
              </w:r>
              <w:proofErr w:type="spellEnd"/>
              <w:r w:rsidRPr="00493B81">
                <w:rPr>
                  <w:rFonts w:ascii="Times New Roman" w:eastAsia="Times New Roman" w:hAnsi="Times New Roman" w:cs="Times New Roman"/>
                  <w:sz w:val="24"/>
                  <w:szCs w:val="24"/>
                </w:rPr>
                <w:t xml:space="preserve">. This innovative talking companion is more than just your average robot -- </w:t>
              </w:r>
              <w:proofErr w:type="spellStart"/>
              <w:r w:rsidRPr="00493B81">
                <w:rPr>
                  <w:rFonts w:ascii="Times New Roman" w:eastAsia="Times New Roman" w:hAnsi="Times New Roman" w:cs="Times New Roman"/>
                  <w:sz w:val="24"/>
                  <w:szCs w:val="24"/>
                </w:rPr>
                <w:t>Tribot</w:t>
              </w:r>
              <w:proofErr w:type="spellEnd"/>
              <w:r w:rsidRPr="00493B81">
                <w:rPr>
                  <w:rFonts w:ascii="Times New Roman" w:eastAsia="Times New Roman" w:hAnsi="Times New Roman" w:cs="Times New Roman"/>
                  <w:sz w:val="24"/>
                  <w:szCs w:val="24"/>
                </w:rPr>
                <w:t xml:space="preserve"> is fresh off the robot assembly line and is ready to interact with you whether it is playing with his built-in games or telling you jokes. Remember though, he's only a young robot so he will need help from you to give him commands using the remote controller. </w:t>
              </w:r>
            </w:ins>
          </w:p>
          <w:p w:rsidR="00493B81" w:rsidRPr="00493B81" w:rsidRDefault="00493B81" w:rsidP="00493B81">
            <w:pPr>
              <w:spacing w:before="100" w:beforeAutospacing="1" w:after="100" w:afterAutospacing="1" w:line="240" w:lineRule="auto"/>
              <w:rPr>
                <w:ins w:id="108"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38100" distB="38100" distL="190500" distR="190500" simplePos="0" relativeHeight="251668480" behindDoc="0" locked="0" layoutInCell="1" allowOverlap="0">
                  <wp:simplePos x="0" y="0"/>
                  <wp:positionH relativeFrom="column">
                    <wp:align>right</wp:align>
                  </wp:positionH>
                  <wp:positionV relativeFrom="line">
                    <wp:posOffset>0</wp:posOffset>
                  </wp:positionV>
                  <wp:extent cx="990600" cy="1524000"/>
                  <wp:effectExtent l="19050" t="0" r="0" b="0"/>
                  <wp:wrapSquare wrapText="bothSides"/>
                  <wp:docPr id="31" name="Picture 10" descr="http://www.robotbooks.com/tribot_rem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robotbooks.com/tribot_remote.jpg"/>
                          <pic:cNvPicPr>
                            <a:picLocks noChangeAspect="1" noChangeArrowheads="1"/>
                          </pic:cNvPicPr>
                        </pic:nvPicPr>
                        <pic:blipFill>
                          <a:blip r:embed="rId44"/>
                          <a:srcRect/>
                          <a:stretch>
                            <a:fillRect/>
                          </a:stretch>
                        </pic:blipFill>
                        <pic:spPr bwMode="auto">
                          <a:xfrm>
                            <a:off x="0" y="0"/>
                            <a:ext cx="990600" cy="1524000"/>
                          </a:xfrm>
                          <a:prstGeom prst="rect">
                            <a:avLst/>
                          </a:prstGeom>
                          <a:noFill/>
                          <a:ln w="9525">
                            <a:noFill/>
                            <a:miter lim="800000"/>
                            <a:headEnd/>
                            <a:tailEnd/>
                          </a:ln>
                        </pic:spPr>
                      </pic:pic>
                    </a:graphicData>
                  </a:graphic>
                </wp:anchor>
              </w:drawing>
            </w:r>
            <w:ins w:id="109" w:author="Unknown">
              <w:r w:rsidRPr="00493B81">
                <w:rPr>
                  <w:rFonts w:ascii="Times New Roman" w:eastAsia="Times New Roman" w:hAnsi="Times New Roman" w:cs="Times New Roman"/>
                  <w:sz w:val="24"/>
                  <w:szCs w:val="24"/>
                </w:rPr>
                <w:t xml:space="preserve">The </w:t>
              </w:r>
              <w:proofErr w:type="spellStart"/>
              <w:r w:rsidRPr="00493B81">
                <w:rPr>
                  <w:rFonts w:ascii="Times New Roman" w:eastAsia="Times New Roman" w:hAnsi="Times New Roman" w:cs="Times New Roman"/>
                  <w:sz w:val="24"/>
                  <w:szCs w:val="24"/>
                </w:rPr>
                <w:t>Tribot</w:t>
              </w:r>
              <w:proofErr w:type="spellEnd"/>
              <w:r w:rsidRPr="00493B81">
                <w:rPr>
                  <w:rFonts w:ascii="Times New Roman" w:eastAsia="Times New Roman" w:hAnsi="Times New Roman" w:cs="Times New Roman"/>
                  <w:sz w:val="24"/>
                  <w:szCs w:val="24"/>
                </w:rPr>
                <w:t xml:space="preserve"> features numerous sensors and built in wheel encoders that enable him to keep track of his position. The unique three wheeled Omni directional drive system lets </w:t>
              </w:r>
              <w:proofErr w:type="spellStart"/>
              <w:r w:rsidRPr="00493B81">
                <w:rPr>
                  <w:rFonts w:ascii="Times New Roman" w:eastAsia="Times New Roman" w:hAnsi="Times New Roman" w:cs="Times New Roman"/>
                  <w:sz w:val="24"/>
                  <w:szCs w:val="24"/>
                </w:rPr>
                <w:t>Tribot</w:t>
              </w:r>
              <w:proofErr w:type="spellEnd"/>
              <w:r w:rsidRPr="00493B81">
                <w:rPr>
                  <w:rFonts w:ascii="Times New Roman" w:eastAsia="Times New Roman" w:hAnsi="Times New Roman" w:cs="Times New Roman"/>
                  <w:sz w:val="24"/>
                  <w:szCs w:val="24"/>
                </w:rPr>
                <w:t xml:space="preserve"> move in any direction - even sideways. The robot features multiple activity modes and alarm modes, and driving games.  </w:t>
              </w:r>
            </w:ins>
          </w:p>
          <w:tbl>
            <w:tblPr>
              <w:tblW w:w="8850" w:type="dxa"/>
              <w:jc w:val="center"/>
              <w:tblCellSpacing w:w="0" w:type="dxa"/>
              <w:tblCellMar>
                <w:left w:w="0" w:type="dxa"/>
                <w:right w:w="0" w:type="dxa"/>
              </w:tblCellMar>
              <w:tblLook w:val="04A0"/>
            </w:tblPr>
            <w:tblGrid>
              <w:gridCol w:w="6300"/>
              <w:gridCol w:w="2550"/>
            </w:tblGrid>
            <w:tr w:rsidR="00493B81" w:rsidRPr="00493B81">
              <w:trPr>
                <w:tblCellSpacing w:w="0" w:type="dxa"/>
                <w:jc w:val="center"/>
              </w:trPr>
              <w:tc>
                <w:tcPr>
                  <w:tcW w:w="6300" w:type="dxa"/>
                  <w:vAlign w:val="center"/>
                  <w:hideMark/>
                </w:tcPr>
                <w:p w:rsidR="00493B81" w:rsidRPr="00493B81" w:rsidRDefault="00493B81" w:rsidP="00493B81">
                  <w:pPr>
                    <w:spacing w:before="100" w:beforeAutospacing="1" w:after="100" w:afterAutospacing="1" w:line="240" w:lineRule="auto"/>
                    <w:rPr>
                      <w:rFonts w:ascii="Times New Roman" w:eastAsia="Times New Roman" w:hAnsi="Times New Roman" w:cs="Times New Roman"/>
                      <w:sz w:val="24"/>
                      <w:szCs w:val="24"/>
                    </w:rPr>
                  </w:pPr>
                  <w:proofErr w:type="spellStart"/>
                  <w:r w:rsidRPr="00493B81">
                    <w:rPr>
                      <w:rFonts w:ascii="Times New Roman" w:eastAsia="Times New Roman" w:hAnsi="Times New Roman" w:cs="Times New Roman"/>
                      <w:sz w:val="24"/>
                      <w:szCs w:val="24"/>
                    </w:rPr>
                    <w:t>Tribot</w:t>
                  </w:r>
                  <w:proofErr w:type="spellEnd"/>
                  <w:r w:rsidRPr="00493B81">
                    <w:rPr>
                      <w:rFonts w:ascii="Times New Roman" w:eastAsia="Times New Roman" w:hAnsi="Times New Roman" w:cs="Times New Roman"/>
                      <w:sz w:val="24"/>
                      <w:szCs w:val="24"/>
                    </w:rPr>
                    <w:t xml:space="preserve"> comes with a full-function remote control. The learning mode enables it to record your inputs on the remote control and then play back the exact sequence of commands.</w:t>
                  </w:r>
                </w:p>
                <w:p w:rsidR="00493B81" w:rsidRPr="00493B81" w:rsidRDefault="00493B81" w:rsidP="00493B81">
                  <w:pPr>
                    <w:spacing w:before="100" w:beforeAutospacing="1" w:after="100" w:afterAutospacing="1" w:line="240" w:lineRule="auto"/>
                    <w:rPr>
                      <w:rFonts w:ascii="Times New Roman" w:eastAsia="Times New Roman" w:hAnsi="Times New Roman" w:cs="Times New Roman"/>
                      <w:sz w:val="24"/>
                      <w:szCs w:val="24"/>
                    </w:rPr>
                  </w:pPr>
                  <w:r w:rsidRPr="00493B81">
                    <w:rPr>
                      <w:rFonts w:ascii="Times New Roman" w:eastAsia="Times New Roman" w:hAnsi="Times New Roman" w:cs="Times New Roman"/>
                      <w:sz w:val="24"/>
                      <w:szCs w:val="24"/>
                    </w:rPr>
                    <w:t>Requires eight "AA" and three "AAA" batteries, not included. Measures 9"L x 8.5"W x 15"H.</w:t>
                  </w:r>
                </w:p>
                <w:p w:rsidR="00493B81" w:rsidRPr="00493B81" w:rsidRDefault="00493B81" w:rsidP="00493B81">
                  <w:pPr>
                    <w:spacing w:before="100" w:beforeAutospacing="1" w:after="100" w:afterAutospacing="1" w:line="240" w:lineRule="auto"/>
                    <w:rPr>
                      <w:rFonts w:ascii="Times New Roman" w:eastAsia="Times New Roman" w:hAnsi="Times New Roman" w:cs="Times New Roman"/>
                      <w:sz w:val="24"/>
                      <w:szCs w:val="24"/>
                    </w:rPr>
                  </w:pPr>
                  <w:r w:rsidRPr="00493B81">
                    <w:rPr>
                      <w:rFonts w:ascii="Times New Roman" w:eastAsia="Times New Roman" w:hAnsi="Times New Roman" w:cs="Times New Roman"/>
                      <w:sz w:val="24"/>
                      <w:szCs w:val="24"/>
                    </w:rPr>
                    <w:t> </w:t>
                  </w:r>
                </w:p>
              </w:tc>
              <w:tc>
                <w:tcPr>
                  <w:tcW w:w="2550" w:type="dxa"/>
                  <w:tcMar>
                    <w:top w:w="0" w:type="dxa"/>
                    <w:left w:w="0" w:type="dxa"/>
                    <w:bottom w:w="0" w:type="dxa"/>
                    <w:right w:w="225" w:type="dxa"/>
                  </w:tcMar>
                  <w:vAlign w:val="center"/>
                  <w:hideMark/>
                </w:tcPr>
                <w:p w:rsidR="00493B81" w:rsidRPr="00493B81" w:rsidRDefault="00493B81" w:rsidP="00493B81">
                  <w:pPr>
                    <w:spacing w:after="0" w:line="240" w:lineRule="auto"/>
                    <w:rPr>
                      <w:rFonts w:ascii="Times New Roman" w:eastAsia="Times New Roman" w:hAnsi="Times New Roman" w:cs="Times New Roman"/>
                      <w:sz w:val="24"/>
                      <w:szCs w:val="24"/>
                    </w:rPr>
                  </w:pPr>
                </w:p>
              </w:tc>
            </w:tr>
          </w:tbl>
          <w:p w:rsidR="00493B81" w:rsidRPr="00493B81" w:rsidRDefault="00493B81" w:rsidP="00493B81">
            <w:pPr>
              <w:pBdr>
                <w:bottom w:val="single" w:sz="6" w:space="1" w:color="auto"/>
              </w:pBdr>
              <w:spacing w:after="0" w:line="240" w:lineRule="auto"/>
              <w:jc w:val="center"/>
              <w:rPr>
                <w:rFonts w:ascii="Arial" w:eastAsia="Times New Roman" w:hAnsi="Arial" w:cs="Arial"/>
                <w:vanish/>
                <w:sz w:val="16"/>
                <w:szCs w:val="16"/>
              </w:rPr>
            </w:pPr>
            <w:r w:rsidRPr="00493B81">
              <w:rPr>
                <w:rFonts w:ascii="Arial" w:eastAsia="Times New Roman" w:hAnsi="Arial" w:cs="Arial"/>
                <w:vanish/>
                <w:sz w:val="16"/>
                <w:szCs w:val="16"/>
              </w:rPr>
              <w:t>Top of Form</w:t>
            </w:r>
          </w:p>
          <w:p w:rsidR="00493B81" w:rsidRPr="00493B81" w:rsidRDefault="00493B81" w:rsidP="00493B81">
            <w:pPr>
              <w:spacing w:after="0" w:line="240" w:lineRule="auto"/>
              <w:jc w:val="right"/>
              <w:rPr>
                <w:ins w:id="110" w:author="Unknown"/>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w:drawing>
                <wp:inline distT="0" distB="0" distL="0" distR="0">
                  <wp:extent cx="1009650" cy="114300"/>
                  <wp:effectExtent l="19050" t="0" r="0" b="0"/>
                  <wp:docPr id="25" name="Picture 25" descr="Free Sh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ree Shipping"/>
                          <pic:cNvPicPr>
                            <a:picLocks noChangeAspect="1" noChangeArrowheads="1"/>
                          </pic:cNvPicPr>
                        </pic:nvPicPr>
                        <pic:blipFill>
                          <a:blip r:embed="rId34"/>
                          <a:srcRect/>
                          <a:stretch>
                            <a:fillRect/>
                          </a:stretch>
                        </pic:blipFill>
                        <pic:spPr bwMode="auto">
                          <a:xfrm>
                            <a:off x="0" y="0"/>
                            <a:ext cx="1009650" cy="114300"/>
                          </a:xfrm>
                          <a:prstGeom prst="rect">
                            <a:avLst/>
                          </a:prstGeom>
                          <a:noFill/>
                          <a:ln w="9525">
                            <a:noFill/>
                            <a:miter lim="800000"/>
                            <a:headEnd/>
                            <a:tailEnd/>
                          </a:ln>
                        </pic:spPr>
                      </pic:pic>
                    </a:graphicData>
                  </a:graphic>
                </wp:inline>
              </w:drawing>
            </w:r>
            <w:ins w:id="111" w:author="Unknown">
              <w:r w:rsidRPr="00493B81">
                <w:rPr>
                  <w:rFonts w:ascii="Times New Roman" w:eastAsia="Times New Roman" w:hAnsi="Times New Roman" w:cs="Times New Roman"/>
                  <w:b/>
                  <w:bCs/>
                  <w:sz w:val="24"/>
                  <w:szCs w:val="24"/>
                </w:rPr>
                <w:t xml:space="preserve">  </w:t>
              </w:r>
              <w:proofErr w:type="gramStart"/>
              <w:r w:rsidRPr="00493B81">
                <w:rPr>
                  <w:rFonts w:ascii="Times New Roman" w:eastAsia="Times New Roman" w:hAnsi="Times New Roman" w:cs="Times New Roman"/>
                  <w:b/>
                  <w:bCs/>
                  <w:sz w:val="24"/>
                  <w:szCs w:val="24"/>
                </w:rPr>
                <w:t>on</w:t>
              </w:r>
              <w:proofErr w:type="gramEnd"/>
              <w:r w:rsidRPr="00493B81">
                <w:rPr>
                  <w:rFonts w:ascii="Times New Roman" w:eastAsia="Times New Roman" w:hAnsi="Times New Roman" w:cs="Times New Roman"/>
                  <w:b/>
                  <w:bCs/>
                  <w:sz w:val="24"/>
                  <w:szCs w:val="24"/>
                </w:rPr>
                <w:t xml:space="preserve"> orders over $25!     </w:t>
              </w:r>
            </w:ins>
          </w:p>
          <w:p w:rsidR="00493B81" w:rsidRPr="00493B81" w:rsidRDefault="00493B81" w:rsidP="00493B81">
            <w:pPr>
              <w:pBdr>
                <w:top w:val="single" w:sz="6" w:space="1" w:color="auto"/>
              </w:pBdr>
              <w:spacing w:after="0" w:line="240" w:lineRule="auto"/>
              <w:jc w:val="center"/>
              <w:rPr>
                <w:rFonts w:ascii="Arial" w:eastAsia="Times New Roman" w:hAnsi="Arial" w:cs="Arial"/>
                <w:vanish/>
                <w:sz w:val="16"/>
                <w:szCs w:val="16"/>
              </w:rPr>
            </w:pPr>
            <w:r w:rsidRPr="00493B81">
              <w:rPr>
                <w:rFonts w:ascii="Arial" w:eastAsia="Times New Roman" w:hAnsi="Arial" w:cs="Arial"/>
                <w:vanish/>
                <w:sz w:val="16"/>
                <w:szCs w:val="16"/>
              </w:rPr>
              <w:t>Bottom of Form</w:t>
            </w:r>
          </w:p>
          <w:p w:rsidR="00493B81" w:rsidRPr="00493B81" w:rsidRDefault="00493B81" w:rsidP="00493B81">
            <w:pPr>
              <w:spacing w:before="100" w:beforeAutospacing="1" w:after="100" w:afterAutospacing="1" w:line="240" w:lineRule="auto"/>
              <w:rPr>
                <w:ins w:id="112" w:author="Unknown"/>
                <w:rFonts w:ascii="Times New Roman" w:eastAsia="Times New Roman" w:hAnsi="Times New Roman" w:cs="Times New Roman"/>
                <w:sz w:val="24"/>
                <w:szCs w:val="24"/>
              </w:rPr>
            </w:pPr>
            <w:ins w:id="113" w:author="Unknown">
              <w:r w:rsidRPr="00493B81">
                <w:rPr>
                  <w:rFonts w:ascii="Times New Roman" w:eastAsia="Times New Roman" w:hAnsi="Times New Roman" w:cs="Times New Roman"/>
                  <w:sz w:val="24"/>
                  <w:szCs w:val="24"/>
                </w:rPr>
                <w:t> </w:t>
              </w:r>
            </w:ins>
          </w:p>
          <w:p w:rsidR="00493B81" w:rsidRPr="00493B81" w:rsidRDefault="00493B81" w:rsidP="00493B81">
            <w:pPr>
              <w:spacing w:before="100" w:beforeAutospacing="1" w:after="100" w:afterAutospacing="1" w:line="240" w:lineRule="auto"/>
              <w:rPr>
                <w:ins w:id="114" w:author="Unknown"/>
                <w:rFonts w:ascii="Times New Roman" w:eastAsia="Times New Roman" w:hAnsi="Times New Roman" w:cs="Times New Roman"/>
                <w:sz w:val="24"/>
                <w:szCs w:val="24"/>
              </w:rPr>
            </w:pPr>
            <w:ins w:id="115" w:author="Unknown">
              <w:r w:rsidRPr="00493B81">
                <w:rPr>
                  <w:rFonts w:ascii="Times New Roman" w:eastAsia="Times New Roman" w:hAnsi="Times New Roman" w:cs="Times New Roman"/>
                  <w:sz w:val="24"/>
                  <w:szCs w:val="24"/>
                </w:rPr>
                <w:t> </w:t>
              </w:r>
            </w:ins>
          </w:p>
          <w:p w:rsidR="00493B81" w:rsidRPr="00493B81" w:rsidRDefault="00493B81" w:rsidP="00493B81">
            <w:pPr>
              <w:spacing w:before="100" w:beforeAutospacing="1" w:after="100" w:afterAutospacing="1" w:line="240" w:lineRule="auto"/>
              <w:rPr>
                <w:ins w:id="116" w:author="Unknown"/>
                <w:rFonts w:ascii="Times New Roman" w:eastAsia="Times New Roman" w:hAnsi="Times New Roman" w:cs="Times New Roman"/>
                <w:sz w:val="24"/>
                <w:szCs w:val="24"/>
              </w:rPr>
            </w:pPr>
            <w:ins w:id="117" w:author="Unknown">
              <w:r w:rsidRPr="00493B81">
                <w:rPr>
                  <w:rFonts w:ascii="Times New Roman" w:eastAsia="Times New Roman" w:hAnsi="Times New Roman" w:cs="Times New Roman"/>
                  <w:sz w:val="24"/>
                  <w:szCs w:val="24"/>
                </w:rPr>
                <w:t> </w:t>
              </w:r>
            </w:ins>
          </w:p>
          <w:p w:rsidR="00493B81" w:rsidRPr="00493B81" w:rsidRDefault="00493B81" w:rsidP="00493B81">
            <w:pPr>
              <w:spacing w:before="100" w:beforeAutospacing="1" w:after="100" w:afterAutospacing="1" w:line="240" w:lineRule="auto"/>
              <w:rPr>
                <w:ins w:id="118"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19750" cy="19050"/>
                  <wp:effectExtent l="19050" t="0" r="0" b="0"/>
                  <wp:docPr id="26" name="Picture 26"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obot"/>
                          <pic:cNvPicPr>
                            <a:picLocks noChangeAspect="1" noChangeArrowheads="1"/>
                          </pic:cNvPicPr>
                        </pic:nvPicPr>
                        <pic:blipFill>
                          <a:blip r:embed="rId32"/>
                          <a:srcRect/>
                          <a:stretch>
                            <a:fillRect/>
                          </a:stretch>
                        </pic:blipFill>
                        <pic:spPr bwMode="auto">
                          <a:xfrm>
                            <a:off x="0" y="0"/>
                            <a:ext cx="5619750" cy="19050"/>
                          </a:xfrm>
                          <a:prstGeom prst="rect">
                            <a:avLst/>
                          </a:prstGeom>
                          <a:noFill/>
                          <a:ln w="9525">
                            <a:noFill/>
                            <a:miter lim="800000"/>
                            <a:headEnd/>
                            <a:tailEnd/>
                          </a:ln>
                        </pic:spPr>
                      </pic:pic>
                    </a:graphicData>
                  </a:graphic>
                </wp:inline>
              </w:drawing>
            </w:r>
            <w:ins w:id="119" w:author="Unknown">
              <w:r w:rsidRPr="00493B81">
                <w:rPr>
                  <w:rFonts w:ascii="Times New Roman" w:eastAsia="Times New Roman" w:hAnsi="Times New Roman" w:cs="Times New Roman"/>
                  <w:sz w:val="24"/>
                  <w:szCs w:val="24"/>
                </w:rPr>
                <w:br/>
                <w:t xml:space="preserve">   </w:t>
              </w:r>
              <w:proofErr w:type="spellStart"/>
              <w:r w:rsidRPr="00493B81">
                <w:rPr>
                  <w:rFonts w:ascii="Times New Roman" w:eastAsia="Times New Roman" w:hAnsi="Times New Roman" w:cs="Times New Roman"/>
                  <w:color w:val="000080"/>
                  <w:sz w:val="24"/>
                  <w:szCs w:val="24"/>
                </w:rPr>
                <w:t>WowWee</w:t>
              </w:r>
              <w:proofErr w:type="spellEnd"/>
              <w:r w:rsidRPr="00493B81">
                <w:rPr>
                  <w:rFonts w:ascii="Times New Roman" w:eastAsia="Times New Roman" w:hAnsi="Times New Roman" w:cs="Times New Roman"/>
                  <w:color w:val="000080"/>
                  <w:sz w:val="24"/>
                  <w:szCs w:val="24"/>
                </w:rPr>
                <w:t xml:space="preserve"> Mr. Personality Multi Personality Robot</w:t>
              </w:r>
              <w:r w:rsidRPr="00493B81">
                <w:rPr>
                  <w:rFonts w:ascii="Times New Roman" w:eastAsia="Times New Roman" w:hAnsi="Times New Roman" w:cs="Times New Roman"/>
                  <w:sz w:val="24"/>
                  <w:szCs w:val="24"/>
                </w:rPr>
                <w:br/>
              </w:r>
            </w:ins>
            <w:r>
              <w:rPr>
                <w:rFonts w:ascii="Times New Roman" w:eastAsia="Times New Roman" w:hAnsi="Times New Roman" w:cs="Times New Roman"/>
                <w:noProof/>
                <w:sz w:val="24"/>
                <w:szCs w:val="24"/>
              </w:rPr>
              <w:drawing>
                <wp:inline distT="0" distB="0" distL="0" distR="0">
                  <wp:extent cx="5619750" cy="19050"/>
                  <wp:effectExtent l="19050" t="0" r="0" b="0"/>
                  <wp:docPr id="27" name="Picture 27"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obot"/>
                          <pic:cNvPicPr>
                            <a:picLocks noChangeAspect="1" noChangeArrowheads="1"/>
                          </pic:cNvPicPr>
                        </pic:nvPicPr>
                        <pic:blipFill>
                          <a:blip r:embed="rId32"/>
                          <a:srcRect/>
                          <a:stretch>
                            <a:fillRect/>
                          </a:stretch>
                        </pic:blipFill>
                        <pic:spPr bwMode="auto">
                          <a:xfrm>
                            <a:off x="0" y="0"/>
                            <a:ext cx="5619750" cy="19050"/>
                          </a:xfrm>
                          <a:prstGeom prst="rect">
                            <a:avLst/>
                          </a:prstGeom>
                          <a:noFill/>
                          <a:ln w="9525">
                            <a:noFill/>
                            <a:miter lim="800000"/>
                            <a:headEnd/>
                            <a:tailEnd/>
                          </a:ln>
                        </pic:spPr>
                      </pic:pic>
                    </a:graphicData>
                  </a:graphic>
                </wp:inline>
              </w:drawing>
            </w:r>
          </w:p>
          <w:p w:rsidR="00493B81" w:rsidRPr="00493B81" w:rsidRDefault="00493B81" w:rsidP="00493B81">
            <w:pPr>
              <w:spacing w:before="100" w:beforeAutospacing="1" w:after="100" w:afterAutospacing="1" w:line="240" w:lineRule="auto"/>
              <w:rPr>
                <w:ins w:id="120"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38100" distB="38100" distL="190500" distR="190500" simplePos="0" relativeHeight="251669504" behindDoc="0" locked="0" layoutInCell="1" allowOverlap="0">
                  <wp:simplePos x="0" y="0"/>
                  <wp:positionH relativeFrom="column">
                    <wp:align>left</wp:align>
                  </wp:positionH>
                  <wp:positionV relativeFrom="line">
                    <wp:posOffset>0</wp:posOffset>
                  </wp:positionV>
                  <wp:extent cx="1619250" cy="2343150"/>
                  <wp:effectExtent l="19050" t="0" r="0" b="0"/>
                  <wp:wrapSquare wrapText="bothSides"/>
                  <wp:docPr id="30" name="Picture 11" descr="http://www.robotbooks.com/mr_personality_ro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obotbooks.com/mr_personality_robot.jpg"/>
                          <pic:cNvPicPr>
                            <a:picLocks noChangeAspect="1" noChangeArrowheads="1"/>
                          </pic:cNvPicPr>
                        </pic:nvPicPr>
                        <pic:blipFill>
                          <a:blip r:embed="rId45"/>
                          <a:srcRect/>
                          <a:stretch>
                            <a:fillRect/>
                          </a:stretch>
                        </pic:blipFill>
                        <pic:spPr bwMode="auto">
                          <a:xfrm>
                            <a:off x="0" y="0"/>
                            <a:ext cx="1619250" cy="2343150"/>
                          </a:xfrm>
                          <a:prstGeom prst="rect">
                            <a:avLst/>
                          </a:prstGeom>
                          <a:noFill/>
                          <a:ln w="9525">
                            <a:noFill/>
                            <a:miter lim="800000"/>
                            <a:headEnd/>
                            <a:tailEnd/>
                          </a:ln>
                        </pic:spPr>
                      </pic:pic>
                    </a:graphicData>
                  </a:graphic>
                </wp:anchor>
              </w:drawing>
            </w:r>
            <w:ins w:id="121" w:author="Unknown">
              <w:r w:rsidRPr="00493B81">
                <w:rPr>
                  <w:rFonts w:ascii="Times New Roman" w:eastAsia="Times New Roman" w:hAnsi="Times New Roman" w:cs="Times New Roman"/>
                  <w:sz w:val="24"/>
                  <w:szCs w:val="24"/>
                </w:rPr>
                <w:t xml:space="preserve">Mr. Personality is an amazing personal robot from Wow Wee. This innovative and interactive talking companion is more than just your average robot. Mr. Personality exudes personality in everything he does and says. Like a real life cartoon character, he can tell jokes, read your daily fortune, and even answer questions about your future. Enjoy endless hours of his company and interact with him through his multiple sensors and activity modes. </w:t>
              </w:r>
            </w:ins>
          </w:p>
          <w:p w:rsidR="00493B81" w:rsidRPr="00493B81" w:rsidRDefault="00493B81" w:rsidP="00493B81">
            <w:pPr>
              <w:spacing w:before="100" w:beforeAutospacing="1" w:after="100" w:afterAutospacing="1" w:line="240" w:lineRule="auto"/>
              <w:rPr>
                <w:ins w:id="122" w:author="Unknown"/>
                <w:rFonts w:ascii="Times New Roman" w:eastAsia="Times New Roman" w:hAnsi="Times New Roman" w:cs="Times New Roman"/>
                <w:sz w:val="24"/>
                <w:szCs w:val="24"/>
              </w:rPr>
            </w:pPr>
            <w:ins w:id="123" w:author="Unknown">
              <w:r w:rsidRPr="00493B81">
                <w:rPr>
                  <w:rFonts w:ascii="Times New Roman" w:eastAsia="Times New Roman" w:hAnsi="Times New Roman" w:cs="Times New Roman"/>
                  <w:sz w:val="24"/>
                  <w:szCs w:val="24"/>
                </w:rPr>
                <w:t xml:space="preserve">Mr. Personality full color LCD screen displays his personality with animated and synchronized facial features. Create personalities using the included companion PC software and store them directly on Mr. Personality or an external media card through the built in SD memory card slot, or simply download new personalities directly to Mr. Personality from the internet via the integrated USB connector. </w:t>
              </w:r>
            </w:ins>
          </w:p>
          <w:tbl>
            <w:tblPr>
              <w:tblW w:w="8850" w:type="dxa"/>
              <w:jc w:val="center"/>
              <w:tblCellSpacing w:w="0" w:type="dxa"/>
              <w:tblCellMar>
                <w:left w:w="0" w:type="dxa"/>
                <w:right w:w="0" w:type="dxa"/>
              </w:tblCellMar>
              <w:tblLook w:val="04A0"/>
            </w:tblPr>
            <w:tblGrid>
              <w:gridCol w:w="6300"/>
              <w:gridCol w:w="2550"/>
            </w:tblGrid>
            <w:tr w:rsidR="00493B81" w:rsidRPr="00493B81">
              <w:trPr>
                <w:tblCellSpacing w:w="0" w:type="dxa"/>
                <w:jc w:val="center"/>
              </w:trPr>
              <w:tc>
                <w:tcPr>
                  <w:tcW w:w="6300" w:type="dxa"/>
                  <w:vAlign w:val="center"/>
                  <w:hideMark/>
                </w:tcPr>
                <w:p w:rsidR="00493B81" w:rsidRPr="00493B81" w:rsidRDefault="00493B81" w:rsidP="00493B81">
                  <w:pPr>
                    <w:spacing w:before="100" w:beforeAutospacing="1" w:after="100" w:afterAutospacing="1" w:line="240" w:lineRule="auto"/>
                    <w:rPr>
                      <w:rFonts w:ascii="Times New Roman" w:eastAsia="Times New Roman" w:hAnsi="Times New Roman" w:cs="Times New Roman"/>
                      <w:sz w:val="24"/>
                      <w:szCs w:val="24"/>
                    </w:rPr>
                  </w:pPr>
                  <w:r w:rsidRPr="00493B81">
                    <w:rPr>
                      <w:rFonts w:ascii="Times New Roman" w:eastAsia="Times New Roman" w:hAnsi="Times New Roman" w:cs="Times New Roman"/>
                      <w:sz w:val="24"/>
                      <w:szCs w:val="24"/>
                    </w:rPr>
                    <w:lastRenderedPageBreak/>
                    <w:t xml:space="preserve">Specifications: Fully-animated upper body; Three-wheeled </w:t>
                  </w:r>
                  <w:proofErr w:type="spellStart"/>
                  <w:r w:rsidRPr="00493B81">
                    <w:rPr>
                      <w:rFonts w:ascii="Times New Roman" w:eastAsia="Times New Roman" w:hAnsi="Times New Roman" w:cs="Times New Roman"/>
                      <w:sz w:val="24"/>
                      <w:szCs w:val="24"/>
                    </w:rPr>
                    <w:t>omni</w:t>
                  </w:r>
                  <w:proofErr w:type="spellEnd"/>
                  <w:r w:rsidRPr="00493B81">
                    <w:rPr>
                      <w:rFonts w:ascii="Times New Roman" w:eastAsia="Times New Roman" w:hAnsi="Times New Roman" w:cs="Times New Roman"/>
                      <w:sz w:val="24"/>
                      <w:szCs w:val="24"/>
                    </w:rPr>
                    <w:t xml:space="preserve">-directional motion base; 7 motors; 4 IR sensors; Built-in microphone; Color LCD screen; 64 </w:t>
                  </w:r>
                  <w:proofErr w:type="spellStart"/>
                  <w:r w:rsidRPr="00493B81">
                    <w:rPr>
                      <w:rFonts w:ascii="Times New Roman" w:eastAsia="Times New Roman" w:hAnsi="Times New Roman" w:cs="Times New Roman"/>
                      <w:sz w:val="24"/>
                      <w:szCs w:val="24"/>
                    </w:rPr>
                    <w:t>Mbyte</w:t>
                  </w:r>
                  <w:proofErr w:type="spellEnd"/>
                  <w:r w:rsidRPr="00493B81">
                    <w:rPr>
                      <w:rFonts w:ascii="Times New Roman" w:eastAsia="Times New Roman" w:hAnsi="Times New Roman" w:cs="Times New Roman"/>
                      <w:sz w:val="24"/>
                      <w:szCs w:val="24"/>
                    </w:rPr>
                    <w:t xml:space="preserve"> of built in memory; Speaker; LED battery indicator; Remote controller; Requires 6 "C" size batteries (not included)</w:t>
                  </w:r>
                </w:p>
                <w:p w:rsidR="00493B81" w:rsidRPr="00493B81" w:rsidRDefault="00493B81" w:rsidP="00493B81">
                  <w:pPr>
                    <w:spacing w:before="100" w:beforeAutospacing="1" w:after="100" w:afterAutospacing="1" w:line="240" w:lineRule="auto"/>
                    <w:rPr>
                      <w:rFonts w:ascii="Times New Roman" w:eastAsia="Times New Roman" w:hAnsi="Times New Roman" w:cs="Times New Roman"/>
                      <w:sz w:val="24"/>
                      <w:szCs w:val="24"/>
                    </w:rPr>
                  </w:pPr>
                  <w:r w:rsidRPr="00493B81">
                    <w:rPr>
                      <w:rFonts w:ascii="Times New Roman" w:eastAsia="Times New Roman" w:hAnsi="Times New Roman" w:cs="Times New Roman"/>
                      <w:sz w:val="24"/>
                      <w:szCs w:val="24"/>
                    </w:rPr>
                    <w:t> </w:t>
                  </w:r>
                </w:p>
              </w:tc>
              <w:tc>
                <w:tcPr>
                  <w:tcW w:w="2550" w:type="dxa"/>
                  <w:tcMar>
                    <w:top w:w="0" w:type="dxa"/>
                    <w:left w:w="0" w:type="dxa"/>
                    <w:bottom w:w="0" w:type="dxa"/>
                    <w:right w:w="225" w:type="dxa"/>
                  </w:tcMar>
                  <w:vAlign w:val="center"/>
                  <w:hideMark/>
                </w:tcPr>
                <w:p w:rsidR="00493B81" w:rsidRPr="00493B81" w:rsidRDefault="00493B81" w:rsidP="00493B81">
                  <w:pPr>
                    <w:spacing w:after="0" w:line="240" w:lineRule="auto"/>
                    <w:rPr>
                      <w:rFonts w:ascii="Times New Roman" w:eastAsia="Times New Roman" w:hAnsi="Times New Roman" w:cs="Times New Roman"/>
                      <w:sz w:val="24"/>
                      <w:szCs w:val="24"/>
                    </w:rPr>
                  </w:pPr>
                </w:p>
              </w:tc>
            </w:tr>
          </w:tbl>
          <w:p w:rsidR="00493B81" w:rsidRPr="00493B81" w:rsidRDefault="00493B81" w:rsidP="00493B81">
            <w:pPr>
              <w:pBdr>
                <w:bottom w:val="single" w:sz="6" w:space="1" w:color="auto"/>
              </w:pBdr>
              <w:spacing w:after="0" w:line="240" w:lineRule="auto"/>
              <w:jc w:val="center"/>
              <w:rPr>
                <w:rFonts w:ascii="Arial" w:eastAsia="Times New Roman" w:hAnsi="Arial" w:cs="Arial"/>
                <w:vanish/>
                <w:sz w:val="16"/>
                <w:szCs w:val="16"/>
              </w:rPr>
            </w:pPr>
            <w:r w:rsidRPr="00493B81">
              <w:rPr>
                <w:rFonts w:ascii="Arial" w:eastAsia="Times New Roman" w:hAnsi="Arial" w:cs="Arial"/>
                <w:vanish/>
                <w:sz w:val="16"/>
                <w:szCs w:val="16"/>
              </w:rPr>
              <w:t>Top of Form</w:t>
            </w:r>
          </w:p>
          <w:p w:rsidR="00493B81" w:rsidRPr="00493B81" w:rsidRDefault="00493B81" w:rsidP="00493B81">
            <w:pPr>
              <w:spacing w:after="0" w:line="240" w:lineRule="auto"/>
              <w:jc w:val="right"/>
              <w:rPr>
                <w:ins w:id="124" w:author="Unknown"/>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w:drawing>
                <wp:inline distT="0" distB="0" distL="0" distR="0">
                  <wp:extent cx="1009650" cy="114300"/>
                  <wp:effectExtent l="19050" t="0" r="0" b="0"/>
                  <wp:docPr id="28" name="Picture 28" descr="Free Sh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ree Shipping"/>
                          <pic:cNvPicPr>
                            <a:picLocks noChangeAspect="1" noChangeArrowheads="1"/>
                          </pic:cNvPicPr>
                        </pic:nvPicPr>
                        <pic:blipFill>
                          <a:blip r:embed="rId34"/>
                          <a:srcRect/>
                          <a:stretch>
                            <a:fillRect/>
                          </a:stretch>
                        </pic:blipFill>
                        <pic:spPr bwMode="auto">
                          <a:xfrm>
                            <a:off x="0" y="0"/>
                            <a:ext cx="1009650" cy="114300"/>
                          </a:xfrm>
                          <a:prstGeom prst="rect">
                            <a:avLst/>
                          </a:prstGeom>
                          <a:noFill/>
                          <a:ln w="9525">
                            <a:noFill/>
                            <a:miter lim="800000"/>
                            <a:headEnd/>
                            <a:tailEnd/>
                          </a:ln>
                        </pic:spPr>
                      </pic:pic>
                    </a:graphicData>
                  </a:graphic>
                </wp:inline>
              </w:drawing>
            </w:r>
            <w:ins w:id="125" w:author="Unknown">
              <w:r w:rsidRPr="00493B81">
                <w:rPr>
                  <w:rFonts w:ascii="Times New Roman" w:eastAsia="Times New Roman" w:hAnsi="Times New Roman" w:cs="Times New Roman"/>
                  <w:b/>
                  <w:bCs/>
                  <w:sz w:val="24"/>
                  <w:szCs w:val="24"/>
                </w:rPr>
                <w:t xml:space="preserve">  </w:t>
              </w:r>
              <w:proofErr w:type="gramStart"/>
              <w:r w:rsidRPr="00493B81">
                <w:rPr>
                  <w:rFonts w:ascii="Times New Roman" w:eastAsia="Times New Roman" w:hAnsi="Times New Roman" w:cs="Times New Roman"/>
                  <w:b/>
                  <w:bCs/>
                  <w:sz w:val="24"/>
                  <w:szCs w:val="24"/>
                </w:rPr>
                <w:t>on</w:t>
              </w:r>
              <w:proofErr w:type="gramEnd"/>
              <w:r w:rsidRPr="00493B81">
                <w:rPr>
                  <w:rFonts w:ascii="Times New Roman" w:eastAsia="Times New Roman" w:hAnsi="Times New Roman" w:cs="Times New Roman"/>
                  <w:b/>
                  <w:bCs/>
                  <w:sz w:val="24"/>
                  <w:szCs w:val="24"/>
                </w:rPr>
                <w:t xml:space="preserve"> orders over $25!     </w:t>
              </w:r>
            </w:ins>
          </w:p>
          <w:p w:rsidR="00493B81" w:rsidRPr="00493B81" w:rsidRDefault="00493B81" w:rsidP="00493B81">
            <w:pPr>
              <w:pBdr>
                <w:top w:val="single" w:sz="6" w:space="1" w:color="auto"/>
              </w:pBdr>
              <w:spacing w:after="0" w:line="240" w:lineRule="auto"/>
              <w:jc w:val="center"/>
              <w:rPr>
                <w:rFonts w:ascii="Arial" w:eastAsia="Times New Roman" w:hAnsi="Arial" w:cs="Arial"/>
                <w:vanish/>
                <w:sz w:val="16"/>
                <w:szCs w:val="16"/>
              </w:rPr>
            </w:pPr>
            <w:r w:rsidRPr="00493B81">
              <w:rPr>
                <w:rFonts w:ascii="Arial" w:eastAsia="Times New Roman" w:hAnsi="Arial" w:cs="Arial"/>
                <w:vanish/>
                <w:sz w:val="16"/>
                <w:szCs w:val="16"/>
              </w:rPr>
              <w:t>Bottom of Form</w:t>
            </w:r>
          </w:p>
          <w:p w:rsidR="00493B81" w:rsidRPr="00493B81" w:rsidRDefault="00493B81" w:rsidP="00493B81">
            <w:pPr>
              <w:spacing w:before="100" w:beforeAutospacing="1" w:after="100" w:afterAutospacing="1" w:line="240" w:lineRule="auto"/>
              <w:rPr>
                <w:ins w:id="126" w:author="Unknown"/>
                <w:rFonts w:ascii="Times New Roman" w:eastAsia="Times New Roman" w:hAnsi="Times New Roman" w:cs="Times New Roman"/>
                <w:sz w:val="24"/>
                <w:szCs w:val="24"/>
              </w:rPr>
            </w:pPr>
            <w:ins w:id="127" w:author="Unknown">
              <w:r w:rsidRPr="00493B81">
                <w:rPr>
                  <w:rFonts w:ascii="Times New Roman" w:eastAsia="Times New Roman" w:hAnsi="Times New Roman" w:cs="Times New Roman"/>
                  <w:sz w:val="24"/>
                  <w:szCs w:val="24"/>
                </w:rPr>
                <w:t> </w:t>
              </w:r>
            </w:ins>
          </w:p>
        </w:tc>
      </w:tr>
      <w:tr w:rsidR="00493B81" w:rsidRPr="00493B81" w:rsidTr="00493B81">
        <w:trPr>
          <w:trHeight w:val="1050"/>
          <w:jc w:val="center"/>
        </w:trPr>
        <w:tc>
          <w:tcPr>
            <w:tcW w:w="0" w:type="auto"/>
            <w:gridSpan w:val="3"/>
            <w:hideMark/>
          </w:tcPr>
          <w:p w:rsidR="00493B81" w:rsidRPr="00493B81" w:rsidRDefault="00493B81" w:rsidP="00493B81">
            <w:pPr>
              <w:spacing w:after="0" w:line="240" w:lineRule="auto"/>
              <w:rPr>
                <w:ins w:id="128" w:author="Unknown"/>
                <w:rFonts w:ascii="Times New Roman" w:eastAsia="Times New Roman" w:hAnsi="Times New Roman" w:cs="Times New Roman"/>
                <w:sz w:val="24"/>
                <w:szCs w:val="24"/>
              </w:rPr>
            </w:pPr>
            <w:ins w:id="129" w:author="Unknown">
              <w:r w:rsidRPr="00493B81">
                <w:rPr>
                  <w:rFonts w:ascii="Times New Roman" w:eastAsia="Times New Roman" w:hAnsi="Times New Roman" w:cs="Times New Roman"/>
                  <w:sz w:val="24"/>
                  <w:szCs w:val="24"/>
                </w:rPr>
                <w:lastRenderedPageBreak/>
                <w:t> </w:t>
              </w:r>
            </w:ins>
          </w:p>
        </w:tc>
      </w:tr>
      <w:tr w:rsidR="00493B81" w:rsidRPr="00493B81" w:rsidTr="00493B81">
        <w:trPr>
          <w:jc w:val="center"/>
        </w:trPr>
        <w:tc>
          <w:tcPr>
            <w:tcW w:w="0" w:type="auto"/>
            <w:gridSpan w:val="3"/>
            <w:hideMark/>
          </w:tcPr>
          <w:p w:rsidR="00493B81" w:rsidRPr="00493B81" w:rsidRDefault="00493B81" w:rsidP="00493B81">
            <w:pPr>
              <w:spacing w:before="100" w:beforeAutospacing="1" w:after="100" w:afterAutospacing="1" w:line="240" w:lineRule="auto"/>
              <w:jc w:val="center"/>
              <w:rPr>
                <w:ins w:id="130" w:author="Unknown"/>
                <w:rFonts w:ascii="Arial" w:eastAsia="Times New Roman" w:hAnsi="Arial" w:cs="Arial"/>
                <w:sz w:val="15"/>
                <w:szCs w:val="15"/>
              </w:rPr>
            </w:pPr>
            <w:ins w:id="131" w:author="Unknown">
              <w:r w:rsidRPr="00493B81">
                <w:rPr>
                  <w:rFonts w:ascii="Arial" w:eastAsia="Times New Roman" w:hAnsi="Arial" w:cs="Arial"/>
                  <w:sz w:val="15"/>
                  <w:szCs w:val="15"/>
                </w:rPr>
                <w:fldChar w:fldCharType="begin"/>
              </w:r>
              <w:r w:rsidRPr="00493B81">
                <w:rPr>
                  <w:rFonts w:ascii="Arial" w:eastAsia="Times New Roman" w:hAnsi="Arial" w:cs="Arial"/>
                  <w:sz w:val="15"/>
                  <w:szCs w:val="15"/>
                </w:rPr>
                <w:instrText xml:space="preserve"> HYPERLINK "http://www.robotbooks.com/advertise.htm" </w:instrText>
              </w:r>
              <w:r w:rsidRPr="00493B81">
                <w:rPr>
                  <w:rFonts w:ascii="Arial" w:eastAsia="Times New Roman" w:hAnsi="Arial" w:cs="Arial"/>
                  <w:sz w:val="15"/>
                  <w:szCs w:val="15"/>
                </w:rPr>
                <w:fldChar w:fldCharType="separate"/>
              </w:r>
              <w:r w:rsidRPr="00493B81">
                <w:rPr>
                  <w:rFonts w:ascii="Arial" w:eastAsia="Times New Roman" w:hAnsi="Arial" w:cs="Arial"/>
                  <w:color w:val="0000FF"/>
                  <w:sz w:val="15"/>
                  <w:u w:val="single"/>
                </w:rPr>
                <w:t>Advertise your product on RobotBooks.com</w:t>
              </w:r>
              <w:r w:rsidRPr="00493B81">
                <w:rPr>
                  <w:rFonts w:ascii="Arial" w:eastAsia="Times New Roman" w:hAnsi="Arial" w:cs="Arial"/>
                  <w:sz w:val="15"/>
                  <w:szCs w:val="15"/>
                </w:rPr>
                <w:fldChar w:fldCharType="end"/>
              </w:r>
            </w:ins>
            <w:r>
              <w:rPr>
                <w:rFonts w:ascii="Arial" w:eastAsia="Times New Roman" w:hAnsi="Arial" w:cs="Arial"/>
                <w:noProof/>
                <w:sz w:val="15"/>
                <w:szCs w:val="15"/>
              </w:rPr>
              <w:drawing>
                <wp:inline distT="0" distB="0" distL="0" distR="0">
                  <wp:extent cx="9525" cy="9525"/>
                  <wp:effectExtent l="0" t="0" r="0" b="0"/>
                  <wp:docPr id="29" name="Picture 29" descr="http://www.assoc-amazon.com/e/ir?t=robotbooks-20&amp;l=ur2&am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assoc-amazon.com/e/ir?t=robotbooks-20&amp;l=ur2&amp;o=1"/>
                          <pic:cNvPicPr>
                            <a:picLocks noChangeAspect="1" noChangeArrowheads="1"/>
                          </pic:cNvPicPr>
                        </pic:nvPicPr>
                        <pic:blipFill>
                          <a:blip r:embed="rId3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493B81" w:rsidRPr="00493B81" w:rsidRDefault="00493B81" w:rsidP="00493B81">
            <w:pPr>
              <w:spacing w:before="100" w:beforeAutospacing="1" w:after="100" w:afterAutospacing="1" w:line="240" w:lineRule="auto"/>
              <w:jc w:val="center"/>
              <w:rPr>
                <w:ins w:id="132" w:author="Unknown"/>
                <w:rFonts w:ascii="Times New Roman" w:eastAsia="Times New Roman" w:hAnsi="Times New Roman" w:cs="Times New Roman"/>
                <w:sz w:val="24"/>
                <w:szCs w:val="24"/>
              </w:rPr>
            </w:pPr>
            <w:ins w:id="133" w:author="Unknown">
              <w:r w:rsidRPr="00493B81">
                <w:rPr>
                  <w:rFonts w:ascii="Arial" w:eastAsia="Times New Roman" w:hAnsi="Arial" w:cs="Arial"/>
                  <w:sz w:val="15"/>
                  <w:szCs w:val="15"/>
                </w:rPr>
                <w:fldChar w:fldCharType="begin"/>
              </w:r>
              <w:r w:rsidRPr="00493B81">
                <w:rPr>
                  <w:rFonts w:ascii="Arial" w:eastAsia="Times New Roman" w:hAnsi="Arial" w:cs="Arial"/>
                  <w:sz w:val="15"/>
                  <w:szCs w:val="15"/>
                </w:rPr>
                <w:instrText xml:space="preserve"> HYPERLINK "http://www.robotbooks.com/beginners_robot_books.htm" </w:instrText>
              </w:r>
              <w:r w:rsidRPr="00493B81">
                <w:rPr>
                  <w:rFonts w:ascii="Arial" w:eastAsia="Times New Roman" w:hAnsi="Arial" w:cs="Arial"/>
                  <w:sz w:val="15"/>
                  <w:szCs w:val="15"/>
                </w:rPr>
                <w:fldChar w:fldCharType="separate"/>
              </w:r>
              <w:r w:rsidRPr="00493B81">
                <w:rPr>
                  <w:rFonts w:ascii="Arial" w:eastAsia="Times New Roman" w:hAnsi="Arial" w:cs="Arial"/>
                  <w:color w:val="0000FF"/>
                  <w:sz w:val="15"/>
                  <w:u w:val="single"/>
                </w:rPr>
                <w:t>Beginners Books</w:t>
              </w:r>
              <w:r w:rsidRPr="00493B81">
                <w:rPr>
                  <w:rFonts w:ascii="Arial" w:eastAsia="Times New Roman" w:hAnsi="Arial" w:cs="Arial"/>
                  <w:sz w:val="15"/>
                  <w:szCs w:val="15"/>
                </w:rPr>
                <w:fldChar w:fldCharType="end"/>
              </w:r>
              <w:r w:rsidRPr="00493B81">
                <w:rPr>
                  <w:rFonts w:ascii="Arial" w:eastAsia="Times New Roman" w:hAnsi="Arial" w:cs="Arial"/>
                  <w:sz w:val="15"/>
                  <w:szCs w:val="15"/>
                </w:rPr>
                <w:t xml:space="preserve">  |  </w:t>
              </w:r>
              <w:r w:rsidRPr="00493B81">
                <w:rPr>
                  <w:rFonts w:ascii="Arial" w:eastAsia="Times New Roman" w:hAnsi="Arial" w:cs="Arial"/>
                  <w:sz w:val="15"/>
                  <w:szCs w:val="15"/>
                </w:rPr>
                <w:fldChar w:fldCharType="begin"/>
              </w:r>
              <w:r w:rsidRPr="00493B81">
                <w:rPr>
                  <w:rFonts w:ascii="Arial" w:eastAsia="Times New Roman" w:hAnsi="Arial" w:cs="Arial"/>
                  <w:sz w:val="15"/>
                  <w:szCs w:val="15"/>
                </w:rPr>
                <w:instrText xml:space="preserve"> HYPERLINK "http://www.robotbooks.com/hobby-robots.htm" </w:instrText>
              </w:r>
              <w:r w:rsidRPr="00493B81">
                <w:rPr>
                  <w:rFonts w:ascii="Arial" w:eastAsia="Times New Roman" w:hAnsi="Arial" w:cs="Arial"/>
                  <w:sz w:val="15"/>
                  <w:szCs w:val="15"/>
                </w:rPr>
                <w:fldChar w:fldCharType="separate"/>
              </w:r>
              <w:r w:rsidRPr="00493B81">
                <w:rPr>
                  <w:rFonts w:ascii="Arial" w:eastAsia="Times New Roman" w:hAnsi="Arial" w:cs="Arial"/>
                  <w:color w:val="0000FF"/>
                  <w:sz w:val="15"/>
                  <w:u w:val="single"/>
                </w:rPr>
                <w:t>Hobby Robots</w:t>
              </w:r>
              <w:r w:rsidRPr="00493B81">
                <w:rPr>
                  <w:rFonts w:ascii="Arial" w:eastAsia="Times New Roman" w:hAnsi="Arial" w:cs="Arial"/>
                  <w:sz w:val="15"/>
                  <w:szCs w:val="15"/>
                </w:rPr>
                <w:fldChar w:fldCharType="end"/>
              </w:r>
              <w:r w:rsidRPr="00493B81">
                <w:rPr>
                  <w:rFonts w:ascii="Arial" w:eastAsia="Times New Roman" w:hAnsi="Arial" w:cs="Arial"/>
                  <w:sz w:val="15"/>
                  <w:szCs w:val="15"/>
                </w:rPr>
                <w:t xml:space="preserve">  |  </w:t>
              </w:r>
              <w:r w:rsidRPr="00493B81">
                <w:rPr>
                  <w:rFonts w:ascii="Arial" w:eastAsia="Times New Roman" w:hAnsi="Arial" w:cs="Arial"/>
                  <w:sz w:val="15"/>
                  <w:szCs w:val="15"/>
                </w:rPr>
                <w:fldChar w:fldCharType="begin"/>
              </w:r>
              <w:r w:rsidRPr="00493B81">
                <w:rPr>
                  <w:rFonts w:ascii="Arial" w:eastAsia="Times New Roman" w:hAnsi="Arial" w:cs="Arial"/>
                  <w:sz w:val="15"/>
                  <w:szCs w:val="15"/>
                </w:rPr>
                <w:instrText xml:space="preserve"> HYPERLINK "http://www.robotbooks.com/battlebots.htm" </w:instrText>
              </w:r>
              <w:r w:rsidRPr="00493B81">
                <w:rPr>
                  <w:rFonts w:ascii="Arial" w:eastAsia="Times New Roman" w:hAnsi="Arial" w:cs="Arial"/>
                  <w:sz w:val="15"/>
                  <w:szCs w:val="15"/>
                </w:rPr>
                <w:fldChar w:fldCharType="separate"/>
              </w:r>
              <w:r w:rsidRPr="00493B81">
                <w:rPr>
                  <w:rFonts w:ascii="Arial" w:eastAsia="Times New Roman" w:hAnsi="Arial" w:cs="Arial"/>
                  <w:color w:val="0000FF"/>
                  <w:sz w:val="15"/>
                  <w:u w:val="single"/>
                </w:rPr>
                <w:t>Robot Sports</w:t>
              </w:r>
              <w:r w:rsidRPr="00493B81">
                <w:rPr>
                  <w:rFonts w:ascii="Arial" w:eastAsia="Times New Roman" w:hAnsi="Arial" w:cs="Arial"/>
                  <w:sz w:val="15"/>
                  <w:szCs w:val="15"/>
                </w:rPr>
                <w:fldChar w:fldCharType="end"/>
              </w:r>
              <w:r w:rsidRPr="00493B81">
                <w:rPr>
                  <w:rFonts w:ascii="Arial" w:eastAsia="Times New Roman" w:hAnsi="Arial" w:cs="Arial"/>
                  <w:sz w:val="15"/>
                  <w:szCs w:val="15"/>
                </w:rPr>
                <w:t xml:space="preserve">  |  </w:t>
              </w:r>
              <w:r w:rsidRPr="00493B81">
                <w:rPr>
                  <w:rFonts w:ascii="Arial" w:eastAsia="Times New Roman" w:hAnsi="Arial" w:cs="Arial"/>
                  <w:sz w:val="15"/>
                  <w:szCs w:val="15"/>
                </w:rPr>
                <w:fldChar w:fldCharType="begin"/>
              </w:r>
              <w:r w:rsidRPr="00493B81">
                <w:rPr>
                  <w:rFonts w:ascii="Arial" w:eastAsia="Times New Roman" w:hAnsi="Arial" w:cs="Arial"/>
                  <w:sz w:val="15"/>
                  <w:szCs w:val="15"/>
                </w:rPr>
                <w:instrText xml:space="preserve"> HYPERLINK "http://www.robotbooks.com/electronics.htm" </w:instrText>
              </w:r>
              <w:r w:rsidRPr="00493B81">
                <w:rPr>
                  <w:rFonts w:ascii="Arial" w:eastAsia="Times New Roman" w:hAnsi="Arial" w:cs="Arial"/>
                  <w:sz w:val="15"/>
                  <w:szCs w:val="15"/>
                </w:rPr>
                <w:fldChar w:fldCharType="separate"/>
              </w:r>
              <w:r w:rsidRPr="00493B81">
                <w:rPr>
                  <w:rFonts w:ascii="Arial" w:eastAsia="Times New Roman" w:hAnsi="Arial" w:cs="Arial"/>
                  <w:color w:val="0000FF"/>
                  <w:sz w:val="15"/>
                  <w:u w:val="single"/>
                </w:rPr>
                <w:t>Electronics</w:t>
              </w:r>
              <w:r w:rsidRPr="00493B81">
                <w:rPr>
                  <w:rFonts w:ascii="Arial" w:eastAsia="Times New Roman" w:hAnsi="Arial" w:cs="Arial"/>
                  <w:sz w:val="15"/>
                  <w:szCs w:val="15"/>
                </w:rPr>
                <w:fldChar w:fldCharType="end"/>
              </w:r>
              <w:r w:rsidRPr="00493B81">
                <w:rPr>
                  <w:rFonts w:ascii="Arial" w:eastAsia="Times New Roman" w:hAnsi="Arial" w:cs="Arial"/>
                  <w:sz w:val="15"/>
                  <w:szCs w:val="15"/>
                </w:rPr>
                <w:t xml:space="preserve">  |  </w:t>
              </w:r>
              <w:r w:rsidRPr="00493B81">
                <w:rPr>
                  <w:rFonts w:ascii="Arial" w:eastAsia="Times New Roman" w:hAnsi="Arial" w:cs="Arial"/>
                  <w:sz w:val="15"/>
                  <w:szCs w:val="15"/>
                </w:rPr>
                <w:fldChar w:fldCharType="begin"/>
              </w:r>
              <w:r w:rsidRPr="00493B81">
                <w:rPr>
                  <w:rFonts w:ascii="Arial" w:eastAsia="Times New Roman" w:hAnsi="Arial" w:cs="Arial"/>
                  <w:sz w:val="15"/>
                  <w:szCs w:val="15"/>
                </w:rPr>
                <w:instrText xml:space="preserve"> HYPERLINK "http://www.robotbooks.com/mechanics.htm" </w:instrText>
              </w:r>
              <w:r w:rsidRPr="00493B81">
                <w:rPr>
                  <w:rFonts w:ascii="Arial" w:eastAsia="Times New Roman" w:hAnsi="Arial" w:cs="Arial"/>
                  <w:sz w:val="15"/>
                  <w:szCs w:val="15"/>
                </w:rPr>
                <w:fldChar w:fldCharType="separate"/>
              </w:r>
              <w:r w:rsidRPr="00493B81">
                <w:rPr>
                  <w:rFonts w:ascii="Arial" w:eastAsia="Times New Roman" w:hAnsi="Arial" w:cs="Arial"/>
                  <w:color w:val="0000FF"/>
                  <w:sz w:val="15"/>
                  <w:u w:val="single"/>
                </w:rPr>
                <w:t>Mechanics</w:t>
              </w:r>
              <w:r w:rsidRPr="00493B81">
                <w:rPr>
                  <w:rFonts w:ascii="Arial" w:eastAsia="Times New Roman" w:hAnsi="Arial" w:cs="Arial"/>
                  <w:sz w:val="15"/>
                  <w:szCs w:val="15"/>
                </w:rPr>
                <w:fldChar w:fldCharType="end"/>
              </w:r>
              <w:r w:rsidRPr="00493B81">
                <w:rPr>
                  <w:rFonts w:ascii="Arial" w:eastAsia="Times New Roman" w:hAnsi="Arial" w:cs="Arial"/>
                  <w:sz w:val="15"/>
                  <w:szCs w:val="15"/>
                </w:rPr>
                <w:t xml:space="preserve">  |  </w:t>
              </w:r>
              <w:r w:rsidRPr="00493B81">
                <w:rPr>
                  <w:rFonts w:ascii="Arial" w:eastAsia="Times New Roman" w:hAnsi="Arial" w:cs="Arial"/>
                  <w:sz w:val="15"/>
                  <w:szCs w:val="15"/>
                </w:rPr>
                <w:fldChar w:fldCharType="begin"/>
              </w:r>
              <w:r w:rsidRPr="00493B81">
                <w:rPr>
                  <w:rFonts w:ascii="Arial" w:eastAsia="Times New Roman" w:hAnsi="Arial" w:cs="Arial"/>
                  <w:sz w:val="15"/>
                  <w:szCs w:val="15"/>
                </w:rPr>
                <w:instrText xml:space="preserve"> HYPERLINK "http://www.robotbooks.com/artificial-intelligence.htm" </w:instrText>
              </w:r>
              <w:r w:rsidRPr="00493B81">
                <w:rPr>
                  <w:rFonts w:ascii="Arial" w:eastAsia="Times New Roman" w:hAnsi="Arial" w:cs="Arial"/>
                  <w:sz w:val="15"/>
                  <w:szCs w:val="15"/>
                </w:rPr>
                <w:fldChar w:fldCharType="separate"/>
              </w:r>
              <w:r w:rsidRPr="00493B81">
                <w:rPr>
                  <w:rFonts w:ascii="Arial" w:eastAsia="Times New Roman" w:hAnsi="Arial" w:cs="Arial"/>
                  <w:color w:val="0000FF"/>
                  <w:sz w:val="15"/>
                  <w:u w:val="single"/>
                </w:rPr>
                <w:t>Robot Minds</w:t>
              </w:r>
              <w:r w:rsidRPr="00493B81">
                <w:rPr>
                  <w:rFonts w:ascii="Arial" w:eastAsia="Times New Roman" w:hAnsi="Arial" w:cs="Arial"/>
                  <w:sz w:val="15"/>
                  <w:szCs w:val="15"/>
                </w:rPr>
                <w:fldChar w:fldCharType="end"/>
              </w:r>
              <w:r w:rsidRPr="00493B81">
                <w:rPr>
                  <w:rFonts w:ascii="Arial" w:eastAsia="Times New Roman" w:hAnsi="Arial" w:cs="Arial"/>
                  <w:sz w:val="15"/>
                  <w:szCs w:val="15"/>
                </w:rPr>
                <w:t xml:space="preserve">  |  </w:t>
              </w:r>
              <w:r w:rsidRPr="00493B81">
                <w:rPr>
                  <w:rFonts w:ascii="Arial" w:eastAsia="Times New Roman" w:hAnsi="Arial" w:cs="Arial"/>
                  <w:sz w:val="15"/>
                  <w:szCs w:val="15"/>
                </w:rPr>
                <w:fldChar w:fldCharType="begin"/>
              </w:r>
              <w:r w:rsidRPr="00493B81">
                <w:rPr>
                  <w:rFonts w:ascii="Arial" w:eastAsia="Times New Roman" w:hAnsi="Arial" w:cs="Arial"/>
                  <w:sz w:val="15"/>
                  <w:szCs w:val="15"/>
                </w:rPr>
                <w:instrText xml:space="preserve"> HYPERLINK "http://www.robotbooks.com/robot-fiction.htm" </w:instrText>
              </w:r>
              <w:r w:rsidRPr="00493B81">
                <w:rPr>
                  <w:rFonts w:ascii="Arial" w:eastAsia="Times New Roman" w:hAnsi="Arial" w:cs="Arial"/>
                  <w:sz w:val="15"/>
                  <w:szCs w:val="15"/>
                </w:rPr>
                <w:fldChar w:fldCharType="separate"/>
              </w:r>
              <w:r w:rsidRPr="00493B81">
                <w:rPr>
                  <w:rFonts w:ascii="Arial" w:eastAsia="Times New Roman" w:hAnsi="Arial" w:cs="Arial"/>
                  <w:color w:val="0000FF"/>
                  <w:sz w:val="15"/>
                  <w:u w:val="single"/>
                </w:rPr>
                <w:t>Robot Fiction</w:t>
              </w:r>
              <w:r w:rsidRPr="00493B81">
                <w:rPr>
                  <w:rFonts w:ascii="Arial" w:eastAsia="Times New Roman" w:hAnsi="Arial" w:cs="Arial"/>
                  <w:sz w:val="15"/>
                  <w:szCs w:val="15"/>
                </w:rPr>
                <w:fldChar w:fldCharType="end"/>
              </w:r>
              <w:r w:rsidRPr="00493B81">
                <w:rPr>
                  <w:rFonts w:ascii="Arial" w:eastAsia="Times New Roman" w:hAnsi="Arial" w:cs="Arial"/>
                  <w:sz w:val="15"/>
                  <w:szCs w:val="15"/>
                </w:rPr>
                <w:br/>
              </w:r>
              <w:r w:rsidRPr="00493B81">
                <w:rPr>
                  <w:rFonts w:ascii="Arial" w:eastAsia="Times New Roman" w:hAnsi="Arial" w:cs="Arial"/>
                  <w:sz w:val="15"/>
                  <w:szCs w:val="15"/>
                </w:rPr>
                <w:fldChar w:fldCharType="begin"/>
              </w:r>
              <w:r w:rsidRPr="00493B81">
                <w:rPr>
                  <w:rFonts w:ascii="Arial" w:eastAsia="Times New Roman" w:hAnsi="Arial" w:cs="Arial"/>
                  <w:sz w:val="15"/>
                  <w:szCs w:val="15"/>
                </w:rPr>
                <w:instrText xml:space="preserve"> HYPERLINK "http://www.robotbooks.com/robots_for_kids.htm" </w:instrText>
              </w:r>
              <w:r w:rsidRPr="00493B81">
                <w:rPr>
                  <w:rFonts w:ascii="Arial" w:eastAsia="Times New Roman" w:hAnsi="Arial" w:cs="Arial"/>
                  <w:sz w:val="15"/>
                  <w:szCs w:val="15"/>
                </w:rPr>
                <w:fldChar w:fldCharType="separate"/>
              </w:r>
              <w:r w:rsidRPr="00493B81">
                <w:rPr>
                  <w:rFonts w:ascii="Arial" w:eastAsia="Times New Roman" w:hAnsi="Arial" w:cs="Arial"/>
                  <w:color w:val="0000FF"/>
                  <w:sz w:val="15"/>
                  <w:u w:val="single"/>
                </w:rPr>
                <w:t>Books for Kids</w:t>
              </w:r>
              <w:r w:rsidRPr="00493B81">
                <w:rPr>
                  <w:rFonts w:ascii="Arial" w:eastAsia="Times New Roman" w:hAnsi="Arial" w:cs="Arial"/>
                  <w:sz w:val="15"/>
                  <w:szCs w:val="15"/>
                </w:rPr>
                <w:fldChar w:fldCharType="end"/>
              </w:r>
              <w:r w:rsidRPr="00493B81">
                <w:rPr>
                  <w:rFonts w:ascii="Arial" w:eastAsia="Times New Roman" w:hAnsi="Arial" w:cs="Arial"/>
                  <w:sz w:val="15"/>
                  <w:szCs w:val="15"/>
                </w:rPr>
                <w:t xml:space="preserve">  |  </w:t>
              </w:r>
              <w:r w:rsidRPr="00493B81">
                <w:rPr>
                  <w:rFonts w:ascii="Arial" w:eastAsia="Times New Roman" w:hAnsi="Arial" w:cs="Arial"/>
                  <w:sz w:val="15"/>
                  <w:szCs w:val="15"/>
                </w:rPr>
                <w:fldChar w:fldCharType="begin"/>
              </w:r>
              <w:r w:rsidRPr="00493B81">
                <w:rPr>
                  <w:rFonts w:ascii="Arial" w:eastAsia="Times New Roman" w:hAnsi="Arial" w:cs="Arial"/>
                  <w:sz w:val="15"/>
                  <w:szCs w:val="15"/>
                </w:rPr>
                <w:instrText xml:space="preserve"> HYPERLINK "http://www.robotbooks.com/industrial-robots.htm" </w:instrText>
              </w:r>
              <w:r w:rsidRPr="00493B81">
                <w:rPr>
                  <w:rFonts w:ascii="Arial" w:eastAsia="Times New Roman" w:hAnsi="Arial" w:cs="Arial"/>
                  <w:sz w:val="15"/>
                  <w:szCs w:val="15"/>
                </w:rPr>
                <w:fldChar w:fldCharType="separate"/>
              </w:r>
              <w:r w:rsidRPr="00493B81">
                <w:rPr>
                  <w:rFonts w:ascii="Arial" w:eastAsia="Times New Roman" w:hAnsi="Arial" w:cs="Arial"/>
                  <w:color w:val="0000FF"/>
                  <w:sz w:val="15"/>
                  <w:u w:val="single"/>
                </w:rPr>
                <w:t>Robots at Work</w:t>
              </w:r>
              <w:r w:rsidRPr="00493B81">
                <w:rPr>
                  <w:rFonts w:ascii="Arial" w:eastAsia="Times New Roman" w:hAnsi="Arial" w:cs="Arial"/>
                  <w:sz w:val="15"/>
                  <w:szCs w:val="15"/>
                </w:rPr>
                <w:fldChar w:fldCharType="end"/>
              </w:r>
              <w:r w:rsidRPr="00493B81">
                <w:rPr>
                  <w:rFonts w:ascii="Arial" w:eastAsia="Times New Roman" w:hAnsi="Arial" w:cs="Arial"/>
                  <w:sz w:val="15"/>
                  <w:szCs w:val="15"/>
                </w:rPr>
                <w:t xml:space="preserve">  |  </w:t>
              </w:r>
              <w:r w:rsidRPr="00493B81">
                <w:rPr>
                  <w:rFonts w:ascii="Arial" w:eastAsia="Times New Roman" w:hAnsi="Arial" w:cs="Arial"/>
                  <w:sz w:val="15"/>
                  <w:szCs w:val="15"/>
                </w:rPr>
                <w:fldChar w:fldCharType="begin"/>
              </w:r>
              <w:r w:rsidRPr="00493B81">
                <w:rPr>
                  <w:rFonts w:ascii="Arial" w:eastAsia="Times New Roman" w:hAnsi="Arial" w:cs="Arial"/>
                  <w:sz w:val="15"/>
                  <w:szCs w:val="15"/>
                </w:rPr>
                <w:instrText xml:space="preserve"> HYPERLINK "http://www.robotbooks.com/mars_robot_robots.htm" </w:instrText>
              </w:r>
              <w:r w:rsidRPr="00493B81">
                <w:rPr>
                  <w:rFonts w:ascii="Arial" w:eastAsia="Times New Roman" w:hAnsi="Arial" w:cs="Arial"/>
                  <w:sz w:val="15"/>
                  <w:szCs w:val="15"/>
                </w:rPr>
                <w:fldChar w:fldCharType="separate"/>
              </w:r>
              <w:r w:rsidRPr="00493B81">
                <w:rPr>
                  <w:rFonts w:ascii="Arial" w:eastAsia="Times New Roman" w:hAnsi="Arial" w:cs="Arial"/>
                  <w:color w:val="0000FF"/>
                  <w:sz w:val="15"/>
                  <w:u w:val="single"/>
                </w:rPr>
                <w:t>Mars Robotics</w:t>
              </w:r>
              <w:r w:rsidRPr="00493B81">
                <w:rPr>
                  <w:rFonts w:ascii="Arial" w:eastAsia="Times New Roman" w:hAnsi="Arial" w:cs="Arial"/>
                  <w:sz w:val="15"/>
                  <w:szCs w:val="15"/>
                </w:rPr>
                <w:fldChar w:fldCharType="end"/>
              </w:r>
              <w:r w:rsidRPr="00493B81">
                <w:rPr>
                  <w:rFonts w:ascii="Arial" w:eastAsia="Times New Roman" w:hAnsi="Arial" w:cs="Arial"/>
                  <w:sz w:val="15"/>
                  <w:szCs w:val="15"/>
                </w:rPr>
                <w:t xml:space="preserve">  |  </w:t>
              </w:r>
              <w:r w:rsidRPr="00493B81">
                <w:rPr>
                  <w:rFonts w:ascii="Arial" w:eastAsia="Times New Roman" w:hAnsi="Arial" w:cs="Arial"/>
                  <w:sz w:val="15"/>
                  <w:szCs w:val="15"/>
                </w:rPr>
                <w:fldChar w:fldCharType="begin"/>
              </w:r>
              <w:r w:rsidRPr="00493B81">
                <w:rPr>
                  <w:rFonts w:ascii="Arial" w:eastAsia="Times New Roman" w:hAnsi="Arial" w:cs="Arial"/>
                  <w:sz w:val="15"/>
                  <w:szCs w:val="15"/>
                </w:rPr>
                <w:instrText xml:space="preserve"> HYPERLINK "http://www.robotbooks.com/advanced-robotics.htm" </w:instrText>
              </w:r>
              <w:r w:rsidRPr="00493B81">
                <w:rPr>
                  <w:rFonts w:ascii="Arial" w:eastAsia="Times New Roman" w:hAnsi="Arial" w:cs="Arial"/>
                  <w:sz w:val="15"/>
                  <w:szCs w:val="15"/>
                </w:rPr>
                <w:fldChar w:fldCharType="separate"/>
              </w:r>
              <w:r w:rsidRPr="00493B81">
                <w:rPr>
                  <w:rFonts w:ascii="Arial" w:eastAsia="Times New Roman" w:hAnsi="Arial" w:cs="Arial"/>
                  <w:color w:val="0000FF"/>
                  <w:sz w:val="15"/>
                  <w:u w:val="single"/>
                </w:rPr>
                <w:t>Advanced Books</w:t>
              </w:r>
              <w:r w:rsidRPr="00493B81">
                <w:rPr>
                  <w:rFonts w:ascii="Arial" w:eastAsia="Times New Roman" w:hAnsi="Arial" w:cs="Arial"/>
                  <w:sz w:val="15"/>
                  <w:szCs w:val="15"/>
                </w:rPr>
                <w:fldChar w:fldCharType="end"/>
              </w:r>
              <w:r w:rsidRPr="00493B81">
                <w:rPr>
                  <w:rFonts w:ascii="Arial" w:eastAsia="Times New Roman" w:hAnsi="Arial" w:cs="Arial"/>
                  <w:sz w:val="15"/>
                  <w:szCs w:val="15"/>
                </w:rPr>
                <w:t xml:space="preserve">  |  </w:t>
              </w:r>
              <w:r w:rsidRPr="00493B81">
                <w:rPr>
                  <w:rFonts w:ascii="Arial" w:eastAsia="Times New Roman" w:hAnsi="Arial" w:cs="Arial"/>
                  <w:sz w:val="15"/>
                  <w:szCs w:val="15"/>
                </w:rPr>
                <w:fldChar w:fldCharType="begin"/>
              </w:r>
              <w:r w:rsidRPr="00493B81">
                <w:rPr>
                  <w:rFonts w:ascii="Arial" w:eastAsia="Times New Roman" w:hAnsi="Arial" w:cs="Arial"/>
                  <w:sz w:val="15"/>
                  <w:szCs w:val="15"/>
                </w:rPr>
                <w:instrText xml:space="preserve"> HYPERLINK "http://www.robotbooks.com/recommended_books.htm" </w:instrText>
              </w:r>
              <w:r w:rsidRPr="00493B81">
                <w:rPr>
                  <w:rFonts w:ascii="Arial" w:eastAsia="Times New Roman" w:hAnsi="Arial" w:cs="Arial"/>
                  <w:sz w:val="15"/>
                  <w:szCs w:val="15"/>
                </w:rPr>
                <w:fldChar w:fldCharType="separate"/>
              </w:r>
              <w:r w:rsidRPr="00493B81">
                <w:rPr>
                  <w:rFonts w:ascii="Arial" w:eastAsia="Times New Roman" w:hAnsi="Arial" w:cs="Arial"/>
                  <w:color w:val="0000FF"/>
                  <w:sz w:val="15"/>
                  <w:u w:val="single"/>
                </w:rPr>
                <w:t>Recommended</w:t>
              </w:r>
              <w:r w:rsidRPr="00493B81">
                <w:rPr>
                  <w:rFonts w:ascii="Arial" w:eastAsia="Times New Roman" w:hAnsi="Arial" w:cs="Arial"/>
                  <w:sz w:val="15"/>
                  <w:szCs w:val="15"/>
                </w:rPr>
                <w:fldChar w:fldCharType="end"/>
              </w:r>
              <w:r w:rsidRPr="00493B81">
                <w:rPr>
                  <w:rFonts w:ascii="Arial" w:eastAsia="Times New Roman" w:hAnsi="Arial" w:cs="Arial"/>
                  <w:sz w:val="15"/>
                  <w:szCs w:val="15"/>
                </w:rPr>
                <w:t xml:space="preserve">  |  </w:t>
              </w:r>
              <w:r w:rsidRPr="00493B81">
                <w:rPr>
                  <w:rFonts w:ascii="Arial" w:eastAsia="Times New Roman" w:hAnsi="Arial" w:cs="Arial"/>
                  <w:sz w:val="15"/>
                  <w:szCs w:val="15"/>
                </w:rPr>
                <w:fldChar w:fldCharType="begin"/>
              </w:r>
              <w:r w:rsidRPr="00493B81">
                <w:rPr>
                  <w:rFonts w:ascii="Arial" w:eastAsia="Times New Roman" w:hAnsi="Arial" w:cs="Arial"/>
                  <w:sz w:val="15"/>
                  <w:szCs w:val="15"/>
                </w:rPr>
                <w:instrText xml:space="preserve"> HYPERLINK "http://www.roboxers.com/" </w:instrText>
              </w:r>
              <w:r w:rsidRPr="00493B81">
                <w:rPr>
                  <w:rFonts w:ascii="Arial" w:eastAsia="Times New Roman" w:hAnsi="Arial" w:cs="Arial"/>
                  <w:sz w:val="15"/>
                  <w:szCs w:val="15"/>
                </w:rPr>
                <w:fldChar w:fldCharType="separate"/>
              </w:r>
              <w:proofErr w:type="spellStart"/>
              <w:r w:rsidRPr="00493B81">
                <w:rPr>
                  <w:rFonts w:ascii="Arial" w:eastAsia="Times New Roman" w:hAnsi="Arial" w:cs="Arial"/>
                  <w:color w:val="0000FF"/>
                  <w:sz w:val="15"/>
                  <w:u w:val="single"/>
                </w:rPr>
                <w:t>Roboxers</w:t>
              </w:r>
              <w:proofErr w:type="spellEnd"/>
              <w:r w:rsidRPr="00493B81">
                <w:rPr>
                  <w:rFonts w:ascii="Arial" w:eastAsia="Times New Roman" w:hAnsi="Arial" w:cs="Arial"/>
                  <w:sz w:val="15"/>
                  <w:szCs w:val="15"/>
                </w:rPr>
                <w:fldChar w:fldCharType="end"/>
              </w:r>
              <w:r w:rsidRPr="00493B81">
                <w:rPr>
                  <w:rFonts w:ascii="Arial" w:eastAsia="Times New Roman" w:hAnsi="Arial" w:cs="Arial"/>
                  <w:sz w:val="15"/>
                  <w:szCs w:val="15"/>
                </w:rPr>
                <w:t xml:space="preserve">  |  </w:t>
              </w:r>
              <w:r w:rsidRPr="00493B81">
                <w:rPr>
                  <w:rFonts w:ascii="Arial" w:eastAsia="Times New Roman" w:hAnsi="Arial" w:cs="Arial"/>
                  <w:sz w:val="15"/>
                  <w:szCs w:val="15"/>
                </w:rPr>
                <w:fldChar w:fldCharType="begin"/>
              </w:r>
              <w:r w:rsidRPr="00493B81">
                <w:rPr>
                  <w:rFonts w:ascii="Arial" w:eastAsia="Times New Roman" w:hAnsi="Arial" w:cs="Arial"/>
                  <w:sz w:val="15"/>
                  <w:szCs w:val="15"/>
                </w:rPr>
                <w:instrText xml:space="preserve"> HYPERLINK "http://www.robotbooks.com/robot-kits.htm" </w:instrText>
              </w:r>
              <w:r w:rsidRPr="00493B81">
                <w:rPr>
                  <w:rFonts w:ascii="Arial" w:eastAsia="Times New Roman" w:hAnsi="Arial" w:cs="Arial"/>
                  <w:sz w:val="15"/>
                  <w:szCs w:val="15"/>
                </w:rPr>
                <w:fldChar w:fldCharType="separate"/>
              </w:r>
              <w:r w:rsidRPr="00493B81">
                <w:rPr>
                  <w:rFonts w:ascii="Arial" w:eastAsia="Times New Roman" w:hAnsi="Arial" w:cs="Arial"/>
                  <w:color w:val="0000FF"/>
                  <w:sz w:val="15"/>
                  <w:u w:val="single"/>
                </w:rPr>
                <w:t>Robot Kits</w:t>
              </w:r>
              <w:r w:rsidRPr="00493B81">
                <w:rPr>
                  <w:rFonts w:ascii="Arial" w:eastAsia="Times New Roman" w:hAnsi="Arial" w:cs="Arial"/>
                  <w:sz w:val="15"/>
                  <w:szCs w:val="15"/>
                </w:rPr>
                <w:fldChar w:fldCharType="end"/>
              </w:r>
              <w:r w:rsidRPr="00493B81">
                <w:rPr>
                  <w:rFonts w:ascii="Arial" w:eastAsia="Times New Roman" w:hAnsi="Arial" w:cs="Arial"/>
                  <w:sz w:val="15"/>
                  <w:szCs w:val="15"/>
                </w:rPr>
                <w:br/>
              </w:r>
              <w:r w:rsidRPr="00493B81">
                <w:rPr>
                  <w:rFonts w:ascii="Arial" w:eastAsia="Times New Roman" w:hAnsi="Arial" w:cs="Arial"/>
                  <w:sz w:val="15"/>
                  <w:szCs w:val="15"/>
                </w:rPr>
                <w:fldChar w:fldCharType="begin"/>
              </w:r>
              <w:r w:rsidRPr="00493B81">
                <w:rPr>
                  <w:rFonts w:ascii="Arial" w:eastAsia="Times New Roman" w:hAnsi="Arial" w:cs="Arial"/>
                  <w:sz w:val="15"/>
                  <w:szCs w:val="15"/>
                </w:rPr>
                <w:instrText xml:space="preserve"> HYPERLINK "http://www.robotbooks.com/solar_kits.htm" </w:instrText>
              </w:r>
              <w:r w:rsidRPr="00493B81">
                <w:rPr>
                  <w:rFonts w:ascii="Arial" w:eastAsia="Times New Roman" w:hAnsi="Arial" w:cs="Arial"/>
                  <w:sz w:val="15"/>
                  <w:szCs w:val="15"/>
                </w:rPr>
                <w:fldChar w:fldCharType="separate"/>
              </w:r>
              <w:r w:rsidRPr="00493B81">
                <w:rPr>
                  <w:rFonts w:ascii="Arial" w:eastAsia="Times New Roman" w:hAnsi="Arial" w:cs="Arial"/>
                  <w:color w:val="0000FF"/>
                  <w:sz w:val="15"/>
                  <w:u w:val="single"/>
                </w:rPr>
                <w:t>Solar Kits</w:t>
              </w:r>
              <w:r w:rsidRPr="00493B81">
                <w:rPr>
                  <w:rFonts w:ascii="Arial" w:eastAsia="Times New Roman" w:hAnsi="Arial" w:cs="Arial"/>
                  <w:sz w:val="15"/>
                  <w:szCs w:val="15"/>
                </w:rPr>
                <w:fldChar w:fldCharType="end"/>
              </w:r>
              <w:r w:rsidRPr="00493B81">
                <w:rPr>
                  <w:rFonts w:ascii="Arial" w:eastAsia="Times New Roman" w:hAnsi="Arial" w:cs="Arial"/>
                  <w:sz w:val="15"/>
                  <w:szCs w:val="15"/>
                </w:rPr>
                <w:t xml:space="preserve">  |  </w:t>
              </w:r>
              <w:r w:rsidRPr="00493B81">
                <w:rPr>
                  <w:rFonts w:ascii="Arial" w:eastAsia="Times New Roman" w:hAnsi="Arial" w:cs="Arial"/>
                  <w:sz w:val="15"/>
                  <w:szCs w:val="15"/>
                </w:rPr>
                <w:fldChar w:fldCharType="begin"/>
              </w:r>
              <w:r w:rsidRPr="00493B81">
                <w:rPr>
                  <w:rFonts w:ascii="Arial" w:eastAsia="Times New Roman" w:hAnsi="Arial" w:cs="Arial"/>
                  <w:sz w:val="15"/>
                  <w:szCs w:val="15"/>
                </w:rPr>
                <w:instrText xml:space="preserve"> HYPERLINK "http://www.robotbooks.com/robot_arms.htm" </w:instrText>
              </w:r>
              <w:r w:rsidRPr="00493B81">
                <w:rPr>
                  <w:rFonts w:ascii="Arial" w:eastAsia="Times New Roman" w:hAnsi="Arial" w:cs="Arial"/>
                  <w:sz w:val="15"/>
                  <w:szCs w:val="15"/>
                </w:rPr>
                <w:fldChar w:fldCharType="separate"/>
              </w:r>
              <w:r w:rsidRPr="00493B81">
                <w:rPr>
                  <w:rFonts w:ascii="Arial" w:eastAsia="Times New Roman" w:hAnsi="Arial" w:cs="Arial"/>
                  <w:color w:val="0000FF"/>
                  <w:sz w:val="15"/>
                  <w:u w:val="single"/>
                </w:rPr>
                <w:t>Robot Arms</w:t>
              </w:r>
              <w:r w:rsidRPr="00493B81">
                <w:rPr>
                  <w:rFonts w:ascii="Arial" w:eastAsia="Times New Roman" w:hAnsi="Arial" w:cs="Arial"/>
                  <w:sz w:val="15"/>
                  <w:szCs w:val="15"/>
                </w:rPr>
                <w:fldChar w:fldCharType="end"/>
              </w:r>
              <w:r w:rsidRPr="00493B81">
                <w:rPr>
                  <w:rFonts w:ascii="Arial" w:eastAsia="Times New Roman" w:hAnsi="Arial" w:cs="Arial"/>
                  <w:sz w:val="15"/>
                  <w:szCs w:val="15"/>
                </w:rPr>
                <w:t xml:space="preserve">   |  </w:t>
              </w:r>
              <w:r w:rsidRPr="00493B81">
                <w:rPr>
                  <w:rFonts w:ascii="Arial" w:eastAsia="Times New Roman" w:hAnsi="Arial" w:cs="Arial"/>
                  <w:sz w:val="15"/>
                  <w:szCs w:val="15"/>
                </w:rPr>
                <w:fldChar w:fldCharType="begin"/>
              </w:r>
              <w:r w:rsidRPr="00493B81">
                <w:rPr>
                  <w:rFonts w:ascii="Arial" w:eastAsia="Times New Roman" w:hAnsi="Arial" w:cs="Arial"/>
                  <w:sz w:val="15"/>
                  <w:szCs w:val="15"/>
                </w:rPr>
                <w:instrText xml:space="preserve"> HYPERLINK "http://www.robotbooks.com/robosapien.htm" </w:instrText>
              </w:r>
              <w:r w:rsidRPr="00493B81">
                <w:rPr>
                  <w:rFonts w:ascii="Arial" w:eastAsia="Times New Roman" w:hAnsi="Arial" w:cs="Arial"/>
                  <w:sz w:val="15"/>
                  <w:szCs w:val="15"/>
                </w:rPr>
                <w:fldChar w:fldCharType="separate"/>
              </w:r>
              <w:proofErr w:type="spellStart"/>
              <w:r w:rsidRPr="00493B81">
                <w:rPr>
                  <w:rFonts w:ascii="Arial" w:eastAsia="Times New Roman" w:hAnsi="Arial" w:cs="Arial"/>
                  <w:color w:val="0000FF"/>
                  <w:sz w:val="15"/>
                  <w:u w:val="single"/>
                </w:rPr>
                <w:t>Robosapien</w:t>
              </w:r>
              <w:proofErr w:type="spellEnd"/>
              <w:r w:rsidRPr="00493B81">
                <w:rPr>
                  <w:rFonts w:ascii="Arial" w:eastAsia="Times New Roman" w:hAnsi="Arial" w:cs="Arial"/>
                  <w:sz w:val="15"/>
                  <w:szCs w:val="15"/>
                </w:rPr>
                <w:fldChar w:fldCharType="end"/>
              </w:r>
              <w:r w:rsidRPr="00493B81">
                <w:rPr>
                  <w:rFonts w:ascii="Arial" w:eastAsia="Times New Roman" w:hAnsi="Arial" w:cs="Arial"/>
                  <w:sz w:val="15"/>
                  <w:szCs w:val="15"/>
                </w:rPr>
                <w:t xml:space="preserve">  |  </w:t>
              </w:r>
              <w:r w:rsidRPr="00493B81">
                <w:rPr>
                  <w:rFonts w:ascii="Arial" w:eastAsia="Times New Roman" w:hAnsi="Arial" w:cs="Arial"/>
                  <w:sz w:val="15"/>
                  <w:szCs w:val="15"/>
                </w:rPr>
                <w:fldChar w:fldCharType="begin"/>
              </w:r>
              <w:r w:rsidRPr="00493B81">
                <w:rPr>
                  <w:rFonts w:ascii="Arial" w:eastAsia="Times New Roman" w:hAnsi="Arial" w:cs="Arial"/>
                  <w:sz w:val="15"/>
                  <w:szCs w:val="15"/>
                </w:rPr>
                <w:instrText xml:space="preserve"> HYPERLINK "http://www.robotbooks.com/basic_stamp.htm" </w:instrText>
              </w:r>
              <w:r w:rsidRPr="00493B81">
                <w:rPr>
                  <w:rFonts w:ascii="Arial" w:eastAsia="Times New Roman" w:hAnsi="Arial" w:cs="Arial"/>
                  <w:sz w:val="15"/>
                  <w:szCs w:val="15"/>
                </w:rPr>
                <w:fldChar w:fldCharType="separate"/>
              </w:r>
              <w:r w:rsidRPr="00493B81">
                <w:rPr>
                  <w:rFonts w:ascii="Arial" w:eastAsia="Times New Roman" w:hAnsi="Arial" w:cs="Arial"/>
                  <w:color w:val="0000FF"/>
                  <w:sz w:val="15"/>
                  <w:u w:val="single"/>
                </w:rPr>
                <w:t>Basic Stamp</w:t>
              </w:r>
              <w:r w:rsidRPr="00493B81">
                <w:rPr>
                  <w:rFonts w:ascii="Arial" w:eastAsia="Times New Roman" w:hAnsi="Arial" w:cs="Arial"/>
                  <w:sz w:val="15"/>
                  <w:szCs w:val="15"/>
                </w:rPr>
                <w:fldChar w:fldCharType="end"/>
              </w:r>
              <w:r w:rsidRPr="00493B81">
                <w:rPr>
                  <w:rFonts w:ascii="Arial" w:eastAsia="Times New Roman" w:hAnsi="Arial" w:cs="Arial"/>
                  <w:sz w:val="15"/>
                  <w:szCs w:val="15"/>
                </w:rPr>
                <w:t xml:space="preserve">  |  </w:t>
              </w:r>
              <w:r w:rsidRPr="00493B81">
                <w:rPr>
                  <w:rFonts w:ascii="Arial" w:eastAsia="Times New Roman" w:hAnsi="Arial" w:cs="Arial"/>
                  <w:sz w:val="15"/>
                  <w:szCs w:val="15"/>
                </w:rPr>
                <w:fldChar w:fldCharType="begin"/>
              </w:r>
              <w:r w:rsidRPr="00493B81">
                <w:rPr>
                  <w:rFonts w:ascii="Arial" w:eastAsia="Times New Roman" w:hAnsi="Arial" w:cs="Arial"/>
                  <w:sz w:val="15"/>
                  <w:szCs w:val="15"/>
                </w:rPr>
                <w:instrText xml:space="preserve"> HYPERLINK "http://www.robotbooks.com/biohazard.htm" </w:instrText>
              </w:r>
              <w:r w:rsidRPr="00493B81">
                <w:rPr>
                  <w:rFonts w:ascii="Arial" w:eastAsia="Times New Roman" w:hAnsi="Arial" w:cs="Arial"/>
                  <w:sz w:val="15"/>
                  <w:szCs w:val="15"/>
                </w:rPr>
                <w:fldChar w:fldCharType="separate"/>
              </w:r>
              <w:proofErr w:type="spellStart"/>
              <w:r w:rsidRPr="00493B81">
                <w:rPr>
                  <w:rFonts w:ascii="Arial" w:eastAsia="Times New Roman" w:hAnsi="Arial" w:cs="Arial"/>
                  <w:color w:val="0000FF"/>
                  <w:sz w:val="15"/>
                  <w:u w:val="single"/>
                </w:rPr>
                <w:t>BioHazard</w:t>
              </w:r>
              <w:proofErr w:type="spellEnd"/>
              <w:r w:rsidRPr="00493B81">
                <w:rPr>
                  <w:rFonts w:ascii="Arial" w:eastAsia="Times New Roman" w:hAnsi="Arial" w:cs="Arial"/>
                  <w:sz w:val="15"/>
                  <w:szCs w:val="15"/>
                </w:rPr>
                <w:fldChar w:fldCharType="end"/>
              </w:r>
              <w:r w:rsidRPr="00493B81">
                <w:rPr>
                  <w:rFonts w:ascii="Arial" w:eastAsia="Times New Roman" w:hAnsi="Arial" w:cs="Arial"/>
                  <w:sz w:val="15"/>
                  <w:szCs w:val="15"/>
                </w:rPr>
                <w:t xml:space="preserve">  |  </w:t>
              </w:r>
              <w:r w:rsidRPr="00493B81">
                <w:rPr>
                  <w:rFonts w:ascii="Arial" w:eastAsia="Times New Roman" w:hAnsi="Arial" w:cs="Arial"/>
                  <w:sz w:val="15"/>
                  <w:szCs w:val="15"/>
                </w:rPr>
                <w:fldChar w:fldCharType="begin"/>
              </w:r>
              <w:r w:rsidRPr="00493B81">
                <w:rPr>
                  <w:rFonts w:ascii="Arial" w:eastAsia="Times New Roman" w:hAnsi="Arial" w:cs="Arial"/>
                  <w:sz w:val="15"/>
                  <w:szCs w:val="15"/>
                </w:rPr>
                <w:instrText xml:space="preserve"> HYPERLINK "http://www.robotbooks.com/robot_toys_II.htm" </w:instrText>
              </w:r>
              <w:r w:rsidRPr="00493B81">
                <w:rPr>
                  <w:rFonts w:ascii="Arial" w:eastAsia="Times New Roman" w:hAnsi="Arial" w:cs="Arial"/>
                  <w:sz w:val="15"/>
                  <w:szCs w:val="15"/>
                </w:rPr>
                <w:fldChar w:fldCharType="separate"/>
              </w:r>
              <w:r w:rsidRPr="00493B81">
                <w:rPr>
                  <w:rFonts w:ascii="Arial" w:eastAsia="Times New Roman" w:hAnsi="Arial" w:cs="Arial"/>
                  <w:color w:val="0000FF"/>
                  <w:sz w:val="15"/>
                  <w:u w:val="single"/>
                </w:rPr>
                <w:t>Robot Toys</w:t>
              </w:r>
              <w:r w:rsidRPr="00493B81">
                <w:rPr>
                  <w:rFonts w:ascii="Arial" w:eastAsia="Times New Roman" w:hAnsi="Arial" w:cs="Arial"/>
                  <w:sz w:val="15"/>
                  <w:szCs w:val="15"/>
                </w:rPr>
                <w:fldChar w:fldCharType="end"/>
              </w:r>
              <w:r w:rsidRPr="00493B81">
                <w:rPr>
                  <w:rFonts w:ascii="Arial" w:eastAsia="Times New Roman" w:hAnsi="Arial" w:cs="Arial"/>
                  <w:sz w:val="15"/>
                  <w:szCs w:val="15"/>
                </w:rPr>
                <w:t xml:space="preserve">  |  </w:t>
              </w:r>
              <w:r w:rsidRPr="00493B81">
                <w:rPr>
                  <w:rFonts w:ascii="Arial" w:eastAsia="Times New Roman" w:hAnsi="Arial" w:cs="Arial"/>
                  <w:sz w:val="15"/>
                  <w:szCs w:val="15"/>
                </w:rPr>
                <w:fldChar w:fldCharType="begin"/>
              </w:r>
              <w:r w:rsidRPr="00493B81">
                <w:rPr>
                  <w:rFonts w:ascii="Arial" w:eastAsia="Times New Roman" w:hAnsi="Arial" w:cs="Arial"/>
                  <w:sz w:val="15"/>
                  <w:szCs w:val="15"/>
                </w:rPr>
                <w:instrText xml:space="preserve"> HYPERLINK "http://www.robotbooks.com/Muscle_Wires.htm" </w:instrText>
              </w:r>
              <w:r w:rsidRPr="00493B81">
                <w:rPr>
                  <w:rFonts w:ascii="Arial" w:eastAsia="Times New Roman" w:hAnsi="Arial" w:cs="Arial"/>
                  <w:sz w:val="15"/>
                  <w:szCs w:val="15"/>
                </w:rPr>
                <w:fldChar w:fldCharType="separate"/>
              </w:r>
              <w:r w:rsidRPr="00493B81">
                <w:rPr>
                  <w:rFonts w:ascii="Arial" w:eastAsia="Times New Roman" w:hAnsi="Arial" w:cs="Arial"/>
                  <w:color w:val="0000FF"/>
                  <w:sz w:val="15"/>
                  <w:u w:val="single"/>
                </w:rPr>
                <w:t>Muscle Wires</w:t>
              </w:r>
              <w:r w:rsidRPr="00493B81">
                <w:rPr>
                  <w:rFonts w:ascii="Arial" w:eastAsia="Times New Roman" w:hAnsi="Arial" w:cs="Arial"/>
                  <w:sz w:val="15"/>
                  <w:szCs w:val="15"/>
                </w:rPr>
                <w:fldChar w:fldCharType="end"/>
              </w:r>
              <w:r w:rsidRPr="00493B81">
                <w:rPr>
                  <w:rFonts w:ascii="Arial" w:eastAsia="Times New Roman" w:hAnsi="Arial" w:cs="Arial"/>
                  <w:sz w:val="15"/>
                  <w:szCs w:val="15"/>
                </w:rPr>
                <w:t xml:space="preserve">  |  </w:t>
              </w:r>
              <w:r w:rsidRPr="00493B81">
                <w:rPr>
                  <w:rFonts w:ascii="Arial" w:eastAsia="Times New Roman" w:hAnsi="Arial" w:cs="Arial"/>
                  <w:sz w:val="15"/>
                  <w:szCs w:val="15"/>
                </w:rPr>
                <w:fldChar w:fldCharType="begin"/>
              </w:r>
              <w:r w:rsidRPr="00493B81">
                <w:rPr>
                  <w:rFonts w:ascii="Arial" w:eastAsia="Times New Roman" w:hAnsi="Arial" w:cs="Arial"/>
                  <w:sz w:val="15"/>
                  <w:szCs w:val="15"/>
                </w:rPr>
                <w:instrText xml:space="preserve"> HYPERLINK "http://www.robotbooks.com/Lego-Mindstorms.htm" </w:instrText>
              </w:r>
              <w:r w:rsidRPr="00493B81">
                <w:rPr>
                  <w:rFonts w:ascii="Arial" w:eastAsia="Times New Roman" w:hAnsi="Arial" w:cs="Arial"/>
                  <w:sz w:val="15"/>
                  <w:szCs w:val="15"/>
                </w:rPr>
                <w:fldChar w:fldCharType="separate"/>
              </w:r>
              <w:r w:rsidRPr="00493B81">
                <w:rPr>
                  <w:rFonts w:ascii="Arial" w:eastAsia="Times New Roman" w:hAnsi="Arial" w:cs="Arial"/>
                  <w:color w:val="0000FF"/>
                  <w:sz w:val="15"/>
                  <w:u w:val="single"/>
                </w:rPr>
                <w:t xml:space="preserve">Lego </w:t>
              </w:r>
              <w:proofErr w:type="spellStart"/>
              <w:r w:rsidRPr="00493B81">
                <w:rPr>
                  <w:rFonts w:ascii="Arial" w:eastAsia="Times New Roman" w:hAnsi="Arial" w:cs="Arial"/>
                  <w:color w:val="0000FF"/>
                  <w:sz w:val="15"/>
                  <w:u w:val="single"/>
                </w:rPr>
                <w:t>Mindstorms</w:t>
              </w:r>
              <w:proofErr w:type="spellEnd"/>
              <w:r w:rsidRPr="00493B81">
                <w:rPr>
                  <w:rFonts w:ascii="Arial" w:eastAsia="Times New Roman" w:hAnsi="Arial" w:cs="Arial"/>
                  <w:sz w:val="15"/>
                  <w:szCs w:val="15"/>
                </w:rPr>
                <w:fldChar w:fldCharType="end"/>
              </w:r>
              <w:r w:rsidRPr="00493B81">
                <w:rPr>
                  <w:rFonts w:ascii="Arial" w:eastAsia="Times New Roman" w:hAnsi="Arial" w:cs="Arial"/>
                  <w:sz w:val="15"/>
                  <w:szCs w:val="15"/>
                </w:rPr>
                <w:br/>
              </w:r>
              <w:r w:rsidRPr="00493B81">
                <w:rPr>
                  <w:rFonts w:ascii="Arial" w:eastAsia="Times New Roman" w:hAnsi="Arial" w:cs="Arial"/>
                  <w:sz w:val="15"/>
                  <w:szCs w:val="15"/>
                </w:rPr>
                <w:fldChar w:fldCharType="begin"/>
              </w:r>
              <w:r w:rsidRPr="00493B81">
                <w:rPr>
                  <w:rFonts w:ascii="Arial" w:eastAsia="Times New Roman" w:hAnsi="Arial" w:cs="Arial"/>
                  <w:sz w:val="15"/>
                  <w:szCs w:val="15"/>
                </w:rPr>
                <w:instrText xml:space="preserve"> HYPERLINK "http://www.robotbooks.com/robotic_lawn_mower_robot_vacuum.htm" </w:instrText>
              </w:r>
              <w:r w:rsidRPr="00493B81">
                <w:rPr>
                  <w:rFonts w:ascii="Arial" w:eastAsia="Times New Roman" w:hAnsi="Arial" w:cs="Arial"/>
                  <w:sz w:val="15"/>
                  <w:szCs w:val="15"/>
                </w:rPr>
                <w:fldChar w:fldCharType="separate"/>
              </w:r>
              <w:r w:rsidRPr="00493B81">
                <w:rPr>
                  <w:rFonts w:ascii="Arial" w:eastAsia="Times New Roman" w:hAnsi="Arial" w:cs="Arial"/>
                  <w:color w:val="0000FF"/>
                  <w:sz w:val="15"/>
                  <w:u w:val="single"/>
                </w:rPr>
                <w:t>Real Robots</w:t>
              </w:r>
              <w:r w:rsidRPr="00493B81">
                <w:rPr>
                  <w:rFonts w:ascii="Arial" w:eastAsia="Times New Roman" w:hAnsi="Arial" w:cs="Arial"/>
                  <w:sz w:val="15"/>
                  <w:szCs w:val="15"/>
                </w:rPr>
                <w:fldChar w:fldCharType="end"/>
              </w:r>
              <w:r w:rsidRPr="00493B81">
                <w:rPr>
                  <w:rFonts w:ascii="Arial" w:eastAsia="Times New Roman" w:hAnsi="Arial" w:cs="Arial"/>
                  <w:sz w:val="15"/>
                  <w:szCs w:val="15"/>
                </w:rPr>
                <w:t xml:space="preserve">  |  </w:t>
              </w:r>
              <w:r w:rsidRPr="00493B81">
                <w:rPr>
                  <w:rFonts w:ascii="Arial" w:eastAsia="Times New Roman" w:hAnsi="Arial" w:cs="Arial"/>
                  <w:sz w:val="15"/>
                  <w:szCs w:val="15"/>
                </w:rPr>
                <w:fldChar w:fldCharType="begin"/>
              </w:r>
              <w:r w:rsidRPr="00493B81">
                <w:rPr>
                  <w:rFonts w:ascii="Arial" w:eastAsia="Times New Roman" w:hAnsi="Arial" w:cs="Arial"/>
                  <w:sz w:val="15"/>
                  <w:szCs w:val="15"/>
                </w:rPr>
                <w:instrText xml:space="preserve"> HYPERLINK "http://www.robotbooks.com/robot-motors.htm" </w:instrText>
              </w:r>
              <w:r w:rsidRPr="00493B81">
                <w:rPr>
                  <w:rFonts w:ascii="Arial" w:eastAsia="Times New Roman" w:hAnsi="Arial" w:cs="Arial"/>
                  <w:sz w:val="15"/>
                  <w:szCs w:val="15"/>
                </w:rPr>
                <w:fldChar w:fldCharType="separate"/>
              </w:r>
              <w:r w:rsidRPr="00493B81">
                <w:rPr>
                  <w:rFonts w:ascii="Arial" w:eastAsia="Times New Roman" w:hAnsi="Arial" w:cs="Arial"/>
                  <w:color w:val="0000FF"/>
                  <w:sz w:val="15"/>
                  <w:u w:val="single"/>
                </w:rPr>
                <w:t>Robot Motors</w:t>
              </w:r>
              <w:r w:rsidRPr="00493B81">
                <w:rPr>
                  <w:rFonts w:ascii="Arial" w:eastAsia="Times New Roman" w:hAnsi="Arial" w:cs="Arial"/>
                  <w:sz w:val="15"/>
                  <w:szCs w:val="15"/>
                </w:rPr>
                <w:fldChar w:fldCharType="end"/>
              </w:r>
              <w:r w:rsidRPr="00493B81">
                <w:rPr>
                  <w:rFonts w:ascii="Arial" w:eastAsia="Times New Roman" w:hAnsi="Arial" w:cs="Arial"/>
                  <w:sz w:val="15"/>
                  <w:szCs w:val="15"/>
                </w:rPr>
                <w:t xml:space="preserve">  |  </w:t>
              </w:r>
              <w:r w:rsidRPr="00493B81">
                <w:rPr>
                  <w:rFonts w:ascii="Arial" w:eastAsia="Times New Roman" w:hAnsi="Arial" w:cs="Arial"/>
                  <w:sz w:val="15"/>
                  <w:szCs w:val="15"/>
                </w:rPr>
                <w:fldChar w:fldCharType="begin"/>
              </w:r>
              <w:r w:rsidRPr="00493B81">
                <w:rPr>
                  <w:rFonts w:ascii="Arial" w:eastAsia="Times New Roman" w:hAnsi="Arial" w:cs="Arial"/>
                  <w:sz w:val="15"/>
                  <w:szCs w:val="15"/>
                </w:rPr>
                <w:instrText xml:space="preserve"> HYPERLINK "http://www.robotbooks.com/robot_tools.htm" </w:instrText>
              </w:r>
              <w:r w:rsidRPr="00493B81">
                <w:rPr>
                  <w:rFonts w:ascii="Arial" w:eastAsia="Times New Roman" w:hAnsi="Arial" w:cs="Arial"/>
                  <w:sz w:val="15"/>
                  <w:szCs w:val="15"/>
                </w:rPr>
                <w:fldChar w:fldCharType="separate"/>
              </w:r>
              <w:r w:rsidRPr="00493B81">
                <w:rPr>
                  <w:rFonts w:ascii="Arial" w:eastAsia="Times New Roman" w:hAnsi="Arial" w:cs="Arial"/>
                  <w:color w:val="0000FF"/>
                  <w:sz w:val="15"/>
                  <w:u w:val="single"/>
                </w:rPr>
                <w:t>Robot Tools</w:t>
              </w:r>
              <w:r w:rsidRPr="00493B81">
                <w:rPr>
                  <w:rFonts w:ascii="Arial" w:eastAsia="Times New Roman" w:hAnsi="Arial" w:cs="Arial"/>
                  <w:sz w:val="15"/>
                  <w:szCs w:val="15"/>
                </w:rPr>
                <w:fldChar w:fldCharType="end"/>
              </w:r>
              <w:r w:rsidRPr="00493B81">
                <w:rPr>
                  <w:rFonts w:ascii="Arial" w:eastAsia="Times New Roman" w:hAnsi="Arial" w:cs="Arial"/>
                  <w:sz w:val="15"/>
                  <w:szCs w:val="15"/>
                </w:rPr>
                <w:t xml:space="preserve">  |  </w:t>
              </w:r>
              <w:r w:rsidRPr="00493B81">
                <w:rPr>
                  <w:rFonts w:ascii="Arial" w:eastAsia="Times New Roman" w:hAnsi="Arial" w:cs="Arial"/>
                  <w:sz w:val="15"/>
                  <w:szCs w:val="15"/>
                </w:rPr>
                <w:fldChar w:fldCharType="begin"/>
              </w:r>
              <w:r w:rsidRPr="00493B81">
                <w:rPr>
                  <w:rFonts w:ascii="Arial" w:eastAsia="Times New Roman" w:hAnsi="Arial" w:cs="Arial"/>
                  <w:sz w:val="15"/>
                  <w:szCs w:val="15"/>
                </w:rPr>
                <w:instrText xml:space="preserve"> HYPERLINK "http://www.robotbooks.com/microcontrollers.htm" </w:instrText>
              </w:r>
              <w:r w:rsidRPr="00493B81">
                <w:rPr>
                  <w:rFonts w:ascii="Arial" w:eastAsia="Times New Roman" w:hAnsi="Arial" w:cs="Arial"/>
                  <w:sz w:val="15"/>
                  <w:szCs w:val="15"/>
                </w:rPr>
                <w:fldChar w:fldCharType="separate"/>
              </w:r>
              <w:r w:rsidRPr="00493B81">
                <w:rPr>
                  <w:rFonts w:ascii="Arial" w:eastAsia="Times New Roman" w:hAnsi="Arial" w:cs="Arial"/>
                  <w:color w:val="0000FF"/>
                  <w:sz w:val="15"/>
                  <w:u w:val="single"/>
                </w:rPr>
                <w:t>Microcontrollers</w:t>
              </w:r>
              <w:r w:rsidRPr="00493B81">
                <w:rPr>
                  <w:rFonts w:ascii="Arial" w:eastAsia="Times New Roman" w:hAnsi="Arial" w:cs="Arial"/>
                  <w:sz w:val="15"/>
                  <w:szCs w:val="15"/>
                </w:rPr>
                <w:fldChar w:fldCharType="end"/>
              </w:r>
              <w:r w:rsidRPr="00493B81">
                <w:rPr>
                  <w:rFonts w:ascii="Arial" w:eastAsia="Times New Roman" w:hAnsi="Arial" w:cs="Arial"/>
                  <w:sz w:val="15"/>
                  <w:szCs w:val="15"/>
                </w:rPr>
                <w:t xml:space="preserve">  |  </w:t>
              </w:r>
              <w:r w:rsidRPr="00493B81">
                <w:rPr>
                  <w:rFonts w:ascii="Arial" w:eastAsia="Times New Roman" w:hAnsi="Arial" w:cs="Arial"/>
                  <w:sz w:val="15"/>
                  <w:szCs w:val="15"/>
                </w:rPr>
                <w:fldChar w:fldCharType="begin"/>
              </w:r>
              <w:r w:rsidRPr="00493B81">
                <w:rPr>
                  <w:rFonts w:ascii="Arial" w:eastAsia="Times New Roman" w:hAnsi="Arial" w:cs="Arial"/>
                  <w:sz w:val="15"/>
                  <w:szCs w:val="15"/>
                </w:rPr>
                <w:instrText xml:space="preserve"> HYPERLINK "http://www.robotbooks.com/book_sale.htm" </w:instrText>
              </w:r>
              <w:r w:rsidRPr="00493B81">
                <w:rPr>
                  <w:rFonts w:ascii="Arial" w:eastAsia="Times New Roman" w:hAnsi="Arial" w:cs="Arial"/>
                  <w:sz w:val="15"/>
                  <w:szCs w:val="15"/>
                </w:rPr>
                <w:fldChar w:fldCharType="separate"/>
              </w:r>
              <w:r w:rsidRPr="00493B81">
                <w:rPr>
                  <w:rFonts w:ascii="Arial" w:eastAsia="Times New Roman" w:hAnsi="Arial" w:cs="Arial"/>
                  <w:color w:val="0000FF"/>
                  <w:sz w:val="15"/>
                  <w:u w:val="single"/>
                </w:rPr>
                <w:t>Used Books</w:t>
              </w:r>
              <w:r w:rsidRPr="00493B81">
                <w:rPr>
                  <w:rFonts w:ascii="Arial" w:eastAsia="Times New Roman" w:hAnsi="Arial" w:cs="Arial"/>
                  <w:sz w:val="15"/>
                  <w:szCs w:val="15"/>
                </w:rPr>
                <w:fldChar w:fldCharType="end"/>
              </w:r>
              <w:r w:rsidRPr="00493B81">
                <w:rPr>
                  <w:rFonts w:ascii="Arial" w:eastAsia="Times New Roman" w:hAnsi="Arial" w:cs="Arial"/>
                  <w:sz w:val="15"/>
                  <w:szCs w:val="15"/>
                </w:rPr>
                <w:t xml:space="preserve">  |  </w:t>
              </w:r>
              <w:r w:rsidRPr="00493B81">
                <w:rPr>
                  <w:rFonts w:ascii="Arial" w:eastAsia="Times New Roman" w:hAnsi="Arial" w:cs="Arial"/>
                  <w:sz w:val="15"/>
                  <w:szCs w:val="15"/>
                </w:rPr>
                <w:fldChar w:fldCharType="begin"/>
              </w:r>
              <w:r w:rsidRPr="00493B81">
                <w:rPr>
                  <w:rFonts w:ascii="Arial" w:eastAsia="Times New Roman" w:hAnsi="Arial" w:cs="Arial"/>
                  <w:sz w:val="15"/>
                  <w:szCs w:val="15"/>
                </w:rPr>
                <w:instrText xml:space="preserve"> HYPERLINK "http://www.robotbooks.com/robot_metals.htm" </w:instrText>
              </w:r>
              <w:r w:rsidRPr="00493B81">
                <w:rPr>
                  <w:rFonts w:ascii="Arial" w:eastAsia="Times New Roman" w:hAnsi="Arial" w:cs="Arial"/>
                  <w:sz w:val="15"/>
                  <w:szCs w:val="15"/>
                </w:rPr>
                <w:fldChar w:fldCharType="separate"/>
              </w:r>
              <w:r w:rsidRPr="00493B81">
                <w:rPr>
                  <w:rFonts w:ascii="Arial" w:eastAsia="Times New Roman" w:hAnsi="Arial" w:cs="Arial"/>
                  <w:color w:val="0000FF"/>
                  <w:sz w:val="15"/>
                  <w:u w:val="single"/>
                </w:rPr>
                <w:t>Robot Parts</w:t>
              </w:r>
              <w:r w:rsidRPr="00493B81">
                <w:rPr>
                  <w:rFonts w:ascii="Arial" w:eastAsia="Times New Roman" w:hAnsi="Arial" w:cs="Arial"/>
                  <w:sz w:val="15"/>
                  <w:szCs w:val="15"/>
                </w:rPr>
                <w:fldChar w:fldCharType="end"/>
              </w:r>
              <w:r w:rsidRPr="00493B81">
                <w:rPr>
                  <w:rFonts w:ascii="Arial" w:eastAsia="Times New Roman" w:hAnsi="Arial" w:cs="Arial"/>
                  <w:sz w:val="15"/>
                  <w:szCs w:val="15"/>
                </w:rPr>
                <w:t xml:space="preserve">  |  </w:t>
              </w:r>
              <w:r w:rsidRPr="00493B81">
                <w:rPr>
                  <w:rFonts w:ascii="Arial" w:eastAsia="Times New Roman" w:hAnsi="Arial" w:cs="Arial"/>
                  <w:sz w:val="15"/>
                  <w:szCs w:val="15"/>
                </w:rPr>
                <w:fldChar w:fldCharType="begin"/>
              </w:r>
              <w:r w:rsidRPr="00493B81">
                <w:rPr>
                  <w:rFonts w:ascii="Arial" w:eastAsia="Times New Roman" w:hAnsi="Arial" w:cs="Arial"/>
                  <w:sz w:val="15"/>
                  <w:szCs w:val="15"/>
                </w:rPr>
                <w:instrText xml:space="preserve"> HYPERLINK "http://www.robotbooks.com/magazines.htm" </w:instrText>
              </w:r>
              <w:r w:rsidRPr="00493B81">
                <w:rPr>
                  <w:rFonts w:ascii="Arial" w:eastAsia="Times New Roman" w:hAnsi="Arial" w:cs="Arial"/>
                  <w:sz w:val="15"/>
                  <w:szCs w:val="15"/>
                </w:rPr>
                <w:fldChar w:fldCharType="separate"/>
              </w:r>
              <w:r w:rsidRPr="00493B81">
                <w:rPr>
                  <w:rFonts w:ascii="Arial" w:eastAsia="Times New Roman" w:hAnsi="Arial" w:cs="Arial"/>
                  <w:color w:val="0000FF"/>
                  <w:sz w:val="15"/>
                  <w:u w:val="single"/>
                </w:rPr>
                <w:t>Magazines</w:t>
              </w:r>
              <w:r w:rsidRPr="00493B81">
                <w:rPr>
                  <w:rFonts w:ascii="Arial" w:eastAsia="Times New Roman" w:hAnsi="Arial" w:cs="Arial"/>
                  <w:sz w:val="15"/>
                  <w:szCs w:val="15"/>
                </w:rPr>
                <w:fldChar w:fldCharType="end"/>
              </w:r>
              <w:r w:rsidRPr="00493B81">
                <w:rPr>
                  <w:rFonts w:ascii="Arial" w:eastAsia="Times New Roman" w:hAnsi="Arial" w:cs="Arial"/>
                  <w:sz w:val="15"/>
                  <w:szCs w:val="15"/>
                </w:rPr>
                <w:t xml:space="preserve">  |  </w:t>
              </w:r>
              <w:r w:rsidRPr="00493B81">
                <w:rPr>
                  <w:rFonts w:ascii="Arial" w:eastAsia="Times New Roman" w:hAnsi="Arial" w:cs="Arial"/>
                  <w:sz w:val="15"/>
                  <w:szCs w:val="15"/>
                </w:rPr>
                <w:fldChar w:fldCharType="begin"/>
              </w:r>
              <w:r w:rsidRPr="00493B81">
                <w:rPr>
                  <w:rFonts w:ascii="Arial" w:eastAsia="Times New Roman" w:hAnsi="Arial" w:cs="Arial"/>
                  <w:sz w:val="15"/>
                  <w:szCs w:val="15"/>
                </w:rPr>
                <w:instrText xml:space="preserve"> HYPERLINK "http://www.holdemshortcut.com" </w:instrText>
              </w:r>
              <w:r w:rsidRPr="00493B81">
                <w:rPr>
                  <w:rFonts w:ascii="Arial" w:eastAsia="Times New Roman" w:hAnsi="Arial" w:cs="Arial"/>
                  <w:sz w:val="15"/>
                  <w:szCs w:val="15"/>
                </w:rPr>
                <w:fldChar w:fldCharType="separate"/>
              </w:r>
              <w:proofErr w:type="spellStart"/>
              <w:r w:rsidRPr="00493B81">
                <w:rPr>
                  <w:rFonts w:ascii="Arial" w:eastAsia="Times New Roman" w:hAnsi="Arial" w:cs="Arial"/>
                  <w:color w:val="0000FF"/>
                  <w:sz w:val="15"/>
                  <w:u w:val="single"/>
                </w:rPr>
                <w:t>Holdem</w:t>
              </w:r>
              <w:proofErr w:type="spellEnd"/>
              <w:r w:rsidRPr="00493B81">
                <w:rPr>
                  <w:rFonts w:ascii="Arial" w:eastAsia="Times New Roman" w:hAnsi="Arial" w:cs="Arial"/>
                  <w:sz w:val="15"/>
                  <w:szCs w:val="15"/>
                </w:rPr>
                <w:fldChar w:fldCharType="end"/>
              </w:r>
              <w:r w:rsidRPr="00493B81">
                <w:rPr>
                  <w:rFonts w:ascii="Arial" w:eastAsia="Times New Roman" w:hAnsi="Arial" w:cs="Arial"/>
                  <w:sz w:val="15"/>
                  <w:szCs w:val="15"/>
                </w:rPr>
                <w:br/>
              </w:r>
              <w:r w:rsidRPr="00493B81">
                <w:rPr>
                  <w:rFonts w:ascii="Arial" w:eastAsia="Times New Roman" w:hAnsi="Arial" w:cs="Arial"/>
                  <w:sz w:val="15"/>
                  <w:szCs w:val="15"/>
                </w:rPr>
                <w:fldChar w:fldCharType="begin"/>
              </w:r>
              <w:r w:rsidRPr="00493B81">
                <w:rPr>
                  <w:rFonts w:ascii="Arial" w:eastAsia="Times New Roman" w:hAnsi="Arial" w:cs="Arial"/>
                  <w:sz w:val="15"/>
                  <w:szCs w:val="15"/>
                </w:rPr>
                <w:instrText xml:space="preserve"> HYPERLINK "http://www.robotbooks.com/movies.htm" </w:instrText>
              </w:r>
              <w:r w:rsidRPr="00493B81">
                <w:rPr>
                  <w:rFonts w:ascii="Arial" w:eastAsia="Times New Roman" w:hAnsi="Arial" w:cs="Arial"/>
                  <w:sz w:val="15"/>
                  <w:szCs w:val="15"/>
                </w:rPr>
                <w:fldChar w:fldCharType="separate"/>
              </w:r>
              <w:r w:rsidRPr="00493B81">
                <w:rPr>
                  <w:rFonts w:ascii="Arial" w:eastAsia="Times New Roman" w:hAnsi="Arial" w:cs="Arial"/>
                  <w:color w:val="0000FF"/>
                  <w:sz w:val="15"/>
                  <w:u w:val="single"/>
                </w:rPr>
                <w:t>Robot Videos</w:t>
              </w:r>
              <w:r w:rsidRPr="00493B81">
                <w:rPr>
                  <w:rFonts w:ascii="Arial" w:eastAsia="Times New Roman" w:hAnsi="Arial" w:cs="Arial"/>
                  <w:sz w:val="15"/>
                  <w:szCs w:val="15"/>
                </w:rPr>
                <w:fldChar w:fldCharType="end"/>
              </w:r>
              <w:r w:rsidRPr="00493B81">
                <w:rPr>
                  <w:rFonts w:ascii="Arial" w:eastAsia="Times New Roman" w:hAnsi="Arial" w:cs="Arial"/>
                  <w:sz w:val="15"/>
                  <w:szCs w:val="15"/>
                </w:rPr>
                <w:t xml:space="preserve">  |  </w:t>
              </w:r>
              <w:r w:rsidRPr="00493B81">
                <w:rPr>
                  <w:rFonts w:ascii="Arial" w:eastAsia="Times New Roman" w:hAnsi="Arial" w:cs="Arial"/>
                  <w:sz w:val="15"/>
                  <w:szCs w:val="15"/>
                </w:rPr>
                <w:fldChar w:fldCharType="begin"/>
              </w:r>
              <w:r w:rsidRPr="00493B81">
                <w:rPr>
                  <w:rFonts w:ascii="Arial" w:eastAsia="Times New Roman" w:hAnsi="Arial" w:cs="Arial"/>
                  <w:sz w:val="15"/>
                  <w:szCs w:val="15"/>
                </w:rPr>
                <w:instrText xml:space="preserve"> HYPERLINK "http://www.robotbooks.com/robot-news.htm" </w:instrText>
              </w:r>
              <w:r w:rsidRPr="00493B81">
                <w:rPr>
                  <w:rFonts w:ascii="Arial" w:eastAsia="Times New Roman" w:hAnsi="Arial" w:cs="Arial"/>
                  <w:sz w:val="15"/>
                  <w:szCs w:val="15"/>
                </w:rPr>
                <w:fldChar w:fldCharType="separate"/>
              </w:r>
              <w:r w:rsidRPr="00493B81">
                <w:rPr>
                  <w:rFonts w:ascii="Arial" w:eastAsia="Times New Roman" w:hAnsi="Arial" w:cs="Arial"/>
                  <w:color w:val="0000FF"/>
                  <w:sz w:val="15"/>
                  <w:u w:val="single"/>
                </w:rPr>
                <w:t>Robot News</w:t>
              </w:r>
              <w:r w:rsidRPr="00493B81">
                <w:rPr>
                  <w:rFonts w:ascii="Arial" w:eastAsia="Times New Roman" w:hAnsi="Arial" w:cs="Arial"/>
                  <w:sz w:val="15"/>
                  <w:szCs w:val="15"/>
                </w:rPr>
                <w:fldChar w:fldCharType="end"/>
              </w:r>
              <w:r w:rsidRPr="00493B81">
                <w:rPr>
                  <w:rFonts w:ascii="Arial" w:eastAsia="Times New Roman" w:hAnsi="Arial" w:cs="Arial"/>
                  <w:sz w:val="15"/>
                  <w:szCs w:val="15"/>
                </w:rPr>
                <w:t xml:space="preserve">  |  </w:t>
              </w:r>
              <w:r w:rsidRPr="00493B81">
                <w:rPr>
                  <w:rFonts w:ascii="Arial" w:eastAsia="Times New Roman" w:hAnsi="Arial" w:cs="Arial"/>
                  <w:sz w:val="15"/>
                  <w:szCs w:val="15"/>
                </w:rPr>
                <w:fldChar w:fldCharType="begin"/>
              </w:r>
              <w:r w:rsidRPr="00493B81">
                <w:rPr>
                  <w:rFonts w:ascii="Arial" w:eastAsia="Times New Roman" w:hAnsi="Arial" w:cs="Arial"/>
                  <w:sz w:val="15"/>
                  <w:szCs w:val="15"/>
                </w:rPr>
                <w:instrText xml:space="preserve"> HYPERLINK "http://www.robotbooks.com/robot-links.htm" </w:instrText>
              </w:r>
              <w:r w:rsidRPr="00493B81">
                <w:rPr>
                  <w:rFonts w:ascii="Arial" w:eastAsia="Times New Roman" w:hAnsi="Arial" w:cs="Arial"/>
                  <w:sz w:val="15"/>
                  <w:szCs w:val="15"/>
                </w:rPr>
                <w:fldChar w:fldCharType="separate"/>
              </w:r>
              <w:proofErr w:type="spellStart"/>
              <w:r w:rsidRPr="00493B81">
                <w:rPr>
                  <w:rFonts w:ascii="Arial" w:eastAsia="Times New Roman" w:hAnsi="Arial" w:cs="Arial"/>
                  <w:color w:val="0000FF"/>
                  <w:sz w:val="15"/>
                  <w:u w:val="single"/>
                </w:rPr>
                <w:t>RoboLinks</w:t>
              </w:r>
              <w:proofErr w:type="spellEnd"/>
              <w:r w:rsidRPr="00493B81">
                <w:rPr>
                  <w:rFonts w:ascii="Arial" w:eastAsia="Times New Roman" w:hAnsi="Arial" w:cs="Arial"/>
                  <w:sz w:val="15"/>
                  <w:szCs w:val="15"/>
                </w:rPr>
                <w:fldChar w:fldCharType="end"/>
              </w:r>
              <w:r w:rsidRPr="00493B81">
                <w:rPr>
                  <w:rFonts w:ascii="Arial" w:eastAsia="Times New Roman" w:hAnsi="Arial" w:cs="Arial"/>
                  <w:sz w:val="15"/>
                  <w:szCs w:val="15"/>
                </w:rPr>
                <w:t xml:space="preserve">  |  </w:t>
              </w:r>
              <w:r w:rsidRPr="00493B81">
                <w:rPr>
                  <w:rFonts w:ascii="Arial" w:eastAsia="Times New Roman" w:hAnsi="Arial" w:cs="Arial"/>
                  <w:sz w:val="15"/>
                  <w:szCs w:val="15"/>
                </w:rPr>
                <w:fldChar w:fldCharType="begin"/>
              </w:r>
              <w:r w:rsidRPr="00493B81">
                <w:rPr>
                  <w:rFonts w:ascii="Arial" w:eastAsia="Times New Roman" w:hAnsi="Arial" w:cs="Arial"/>
                  <w:sz w:val="15"/>
                  <w:szCs w:val="15"/>
                </w:rPr>
                <w:instrText xml:space="preserve"> HYPERLINK "http://www.robotbooks.com/service.htm" </w:instrText>
              </w:r>
              <w:r w:rsidRPr="00493B81">
                <w:rPr>
                  <w:rFonts w:ascii="Arial" w:eastAsia="Times New Roman" w:hAnsi="Arial" w:cs="Arial"/>
                  <w:sz w:val="15"/>
                  <w:szCs w:val="15"/>
                </w:rPr>
                <w:fldChar w:fldCharType="separate"/>
              </w:r>
              <w:r w:rsidRPr="00493B81">
                <w:rPr>
                  <w:rFonts w:ascii="Arial" w:eastAsia="Times New Roman" w:hAnsi="Arial" w:cs="Arial"/>
                  <w:color w:val="0000FF"/>
                  <w:sz w:val="15"/>
                  <w:u w:val="single"/>
                </w:rPr>
                <w:t>Contact</w:t>
              </w:r>
              <w:r w:rsidRPr="00493B81">
                <w:rPr>
                  <w:rFonts w:ascii="Arial" w:eastAsia="Times New Roman" w:hAnsi="Arial" w:cs="Arial"/>
                  <w:sz w:val="15"/>
                  <w:szCs w:val="15"/>
                </w:rPr>
                <w:fldChar w:fldCharType="end"/>
              </w:r>
            </w:ins>
          </w:p>
        </w:tc>
      </w:tr>
    </w:tbl>
    <w:p w:rsidR="00493B81" w:rsidRDefault="00493B81"/>
    <w:sectPr w:rsidR="00493B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3B81"/>
    <w:rsid w:val="00493B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93B81"/>
    <w:rPr>
      <w:b/>
      <w:bCs/>
    </w:rPr>
  </w:style>
  <w:style w:type="character" w:styleId="Hyperlink">
    <w:name w:val="Hyperlink"/>
    <w:basedOn w:val="DefaultParagraphFont"/>
    <w:uiPriority w:val="99"/>
    <w:semiHidden/>
    <w:unhideWhenUsed/>
    <w:rsid w:val="00493B81"/>
    <w:rPr>
      <w:color w:val="0000FF"/>
      <w:u w:val="single"/>
    </w:rPr>
  </w:style>
  <w:style w:type="paragraph" w:styleId="NormalWeb">
    <w:name w:val="Normal (Web)"/>
    <w:basedOn w:val="Normal"/>
    <w:uiPriority w:val="99"/>
    <w:unhideWhenUsed/>
    <w:rsid w:val="00493B8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93B8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93B8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93B8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93B81"/>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493B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B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6400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obotbooks.com/solar_kits.htm" TargetMode="External"/><Relationship Id="rId13" Type="http://schemas.openxmlformats.org/officeDocument/2006/relationships/hyperlink" Target="http://www.robotbooks.com/hobby-robots.htm" TargetMode="External"/><Relationship Id="rId18" Type="http://schemas.openxmlformats.org/officeDocument/2006/relationships/hyperlink" Target="http://www.robotbooks.com/robots_for_kids.htm" TargetMode="External"/><Relationship Id="rId26" Type="http://schemas.openxmlformats.org/officeDocument/2006/relationships/hyperlink" Target="http://www.robotbooks.com/robot_metals.htm" TargetMode="External"/><Relationship Id="rId39" Type="http://schemas.openxmlformats.org/officeDocument/2006/relationships/hyperlink" Target="http://www.robotbooks.com/robosapien.htm" TargetMode="External"/><Relationship Id="rId3" Type="http://schemas.openxmlformats.org/officeDocument/2006/relationships/webSettings" Target="webSettings.xml"/><Relationship Id="rId21" Type="http://schemas.openxmlformats.org/officeDocument/2006/relationships/hyperlink" Target="http://www.robotbooks.com/advanced-robotics.htm" TargetMode="External"/><Relationship Id="rId34" Type="http://schemas.openxmlformats.org/officeDocument/2006/relationships/image" Target="media/image4.gif"/><Relationship Id="rId42" Type="http://schemas.openxmlformats.org/officeDocument/2006/relationships/image" Target="media/image11.jpeg"/><Relationship Id="rId47" Type="http://schemas.openxmlformats.org/officeDocument/2006/relationships/theme" Target="theme/theme1.xml"/><Relationship Id="rId7" Type="http://schemas.openxmlformats.org/officeDocument/2006/relationships/hyperlink" Target="http://www.robotbooks.com/robot_toys_II.htm" TargetMode="External"/><Relationship Id="rId12" Type="http://schemas.openxmlformats.org/officeDocument/2006/relationships/hyperlink" Target="http://www.robotbooks.com/beginners_robot_books.htm" TargetMode="External"/><Relationship Id="rId17" Type="http://schemas.openxmlformats.org/officeDocument/2006/relationships/hyperlink" Target="http://www.robotbooks.com/artificial-intelligence.htm" TargetMode="External"/><Relationship Id="rId25" Type="http://schemas.openxmlformats.org/officeDocument/2006/relationships/hyperlink" Target="http://www.robotbooks.com/remote_control_for_robots.htm" TargetMode="External"/><Relationship Id="rId33" Type="http://schemas.openxmlformats.org/officeDocument/2006/relationships/image" Target="media/image3.jpeg"/><Relationship Id="rId38" Type="http://schemas.openxmlformats.org/officeDocument/2006/relationships/image" Target="media/image8.jpeg"/><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robotbooks.com/mechanics.htm" TargetMode="External"/><Relationship Id="rId20" Type="http://schemas.openxmlformats.org/officeDocument/2006/relationships/hyperlink" Target="http://www.robotbooks.com/microcontrollers.htm" TargetMode="External"/><Relationship Id="rId29" Type="http://schemas.openxmlformats.org/officeDocument/2006/relationships/hyperlink" Target="http://www.robotbooks.com/movies.htm" TargetMode="External"/><Relationship Id="rId41"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www.robotbooks.com/robot-kits.htm" TargetMode="External"/><Relationship Id="rId11" Type="http://schemas.openxmlformats.org/officeDocument/2006/relationships/hyperlink" Target="http://www.robotbooks.com/Lego-Mindstorms.htm" TargetMode="External"/><Relationship Id="rId24" Type="http://schemas.openxmlformats.org/officeDocument/2006/relationships/hyperlink" Target="http://www.robotbooks.com/robot-motors.htm" TargetMode="External"/><Relationship Id="rId32" Type="http://schemas.openxmlformats.org/officeDocument/2006/relationships/image" Target="media/image2.gif"/><Relationship Id="rId37" Type="http://schemas.openxmlformats.org/officeDocument/2006/relationships/image" Target="media/image7.jpeg"/><Relationship Id="rId40" Type="http://schemas.openxmlformats.org/officeDocument/2006/relationships/image" Target="media/image9.jpeg"/><Relationship Id="rId45" Type="http://schemas.openxmlformats.org/officeDocument/2006/relationships/image" Target="media/image14.jpeg"/><Relationship Id="rId5" Type="http://schemas.openxmlformats.org/officeDocument/2006/relationships/image" Target="media/image1.gif"/><Relationship Id="rId15" Type="http://schemas.openxmlformats.org/officeDocument/2006/relationships/hyperlink" Target="http://www.robotbooks.com/electronics.htm" TargetMode="External"/><Relationship Id="rId23" Type="http://schemas.openxmlformats.org/officeDocument/2006/relationships/hyperlink" Target="http://www.robotbooks.com/robotic_lawn_mower_robot_vacuum.htm" TargetMode="External"/><Relationship Id="rId28" Type="http://schemas.openxmlformats.org/officeDocument/2006/relationships/hyperlink" Target="http://www.robotbooks.com/magazines.htm" TargetMode="External"/><Relationship Id="rId36" Type="http://schemas.openxmlformats.org/officeDocument/2006/relationships/image" Target="media/image6.gif"/><Relationship Id="rId10" Type="http://schemas.openxmlformats.org/officeDocument/2006/relationships/hyperlink" Target="http://www.robotbooks.com/basic_stamp.htm" TargetMode="External"/><Relationship Id="rId19" Type="http://schemas.openxmlformats.org/officeDocument/2006/relationships/hyperlink" Target="http://www.robotbooks.com/industrial-robots.htm" TargetMode="External"/><Relationship Id="rId31" Type="http://schemas.openxmlformats.org/officeDocument/2006/relationships/hyperlink" Target="http://www.robotbooks.com/service.htm" TargetMode="External"/><Relationship Id="rId44" Type="http://schemas.openxmlformats.org/officeDocument/2006/relationships/image" Target="media/image13.jpeg"/><Relationship Id="rId4" Type="http://schemas.openxmlformats.org/officeDocument/2006/relationships/hyperlink" Target="http://www.robotbooks.com/" TargetMode="External"/><Relationship Id="rId9" Type="http://schemas.openxmlformats.org/officeDocument/2006/relationships/hyperlink" Target="http://www.robotbooks.com/robot_arms.htm" TargetMode="External"/><Relationship Id="rId14" Type="http://schemas.openxmlformats.org/officeDocument/2006/relationships/hyperlink" Target="http://www.robotbooks.com/battlebots.htm" TargetMode="External"/><Relationship Id="rId22" Type="http://schemas.openxmlformats.org/officeDocument/2006/relationships/hyperlink" Target="http://www.robotbooks.com/book_sale.htm" TargetMode="External"/><Relationship Id="rId27" Type="http://schemas.openxmlformats.org/officeDocument/2006/relationships/hyperlink" Target="http://www.robotbooks.com/robot_tools.htm" TargetMode="External"/><Relationship Id="rId30" Type="http://schemas.openxmlformats.org/officeDocument/2006/relationships/hyperlink" Target="http://www.robotbooks.com/robot-news.htm" TargetMode="External"/><Relationship Id="rId35" Type="http://schemas.openxmlformats.org/officeDocument/2006/relationships/image" Target="media/image5.jpeg"/><Relationship Id="rId43"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2324</Words>
  <Characters>13249</Characters>
  <Application>Microsoft Office Word</Application>
  <DocSecurity>0</DocSecurity>
  <Lines>110</Lines>
  <Paragraphs>31</Paragraphs>
  <ScaleCrop>false</ScaleCrop>
  <Company/>
  <LinksUpToDate>false</LinksUpToDate>
  <CharactersWithSpaces>15542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dc:creator>
  <cp:lastModifiedBy>Shreya</cp:lastModifiedBy>
  <cp:revision>1</cp:revision>
  <dcterms:created xsi:type="dcterms:W3CDTF">2013-07-20T06:37:00Z</dcterms:created>
  <dcterms:modified xsi:type="dcterms:W3CDTF">2013-07-20T06:39:00Z</dcterms:modified>
</cp:coreProperties>
</file>