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400" w:type="dxa"/>
        <w:jc w:val="center"/>
        <w:tblCellMar>
          <w:top w:w="15" w:type="dxa"/>
          <w:left w:w="15" w:type="dxa"/>
          <w:bottom w:w="15" w:type="dxa"/>
          <w:right w:w="15" w:type="dxa"/>
        </w:tblCellMar>
        <w:tblLook w:val="04A0"/>
      </w:tblPr>
      <w:tblGrid>
        <w:gridCol w:w="2490"/>
        <w:gridCol w:w="6810"/>
        <w:gridCol w:w="2100"/>
      </w:tblGrid>
      <w:tr w:rsidR="00050A6C" w:rsidRPr="00050A6C" w:rsidTr="00050A6C">
        <w:trPr>
          <w:jc w:val="center"/>
        </w:trPr>
        <w:tc>
          <w:tcPr>
            <w:tcW w:w="9300" w:type="dxa"/>
            <w:gridSpan w:val="2"/>
            <w:hideMark/>
          </w:tcPr>
          <w:p w:rsidR="00050A6C" w:rsidRPr="00050A6C" w:rsidRDefault="00050A6C" w:rsidP="00050A6C">
            <w:pPr>
              <w:spacing w:after="0"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b/>
                <w:bCs/>
                <w:color w:val="0000FF"/>
                <w:sz w:val="48"/>
                <w:szCs w:val="48"/>
              </w:rPr>
              <w:t>Robot Kits</w:t>
            </w:r>
          </w:p>
        </w:tc>
        <w:tc>
          <w:tcPr>
            <w:tcW w:w="2100" w:type="dxa"/>
            <w:hideMark/>
          </w:tcPr>
          <w:p w:rsidR="00050A6C" w:rsidRPr="00050A6C" w:rsidRDefault="00050A6C" w:rsidP="00050A6C">
            <w:pPr>
              <w:spacing w:after="0" w:line="240" w:lineRule="auto"/>
              <w:jc w:val="right"/>
              <w:rPr>
                <w:rFonts w:ascii="Times New Roman" w:eastAsia="Times New Roman" w:hAnsi="Times New Roman" w:cs="Times New Roman"/>
                <w:sz w:val="24"/>
                <w:szCs w:val="24"/>
              </w:rPr>
            </w:pPr>
            <w:hyperlink r:id="rId5" w:tgtFrame="_top" w:history="1">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143000" cy="171450"/>
                    <wp:effectExtent l="19050" t="0" r="0" b="0"/>
                    <wp:wrapSquare wrapText="bothSides"/>
                    <wp:docPr id="44" name="Picture 2" descr="Robot Books">
                      <a:hlinkClick xmlns:a="http://schemas.openxmlformats.org/drawingml/2006/main" r:id="rId5"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bot Books">
                              <a:hlinkClick r:id="rId5" tgtFrame="&quot;_top&quot;"/>
                            </pic:cNvPr>
                            <pic:cNvPicPr>
                              <a:picLocks noChangeAspect="1" noChangeArrowheads="1"/>
                            </pic:cNvPicPr>
                          </pic:nvPicPr>
                          <pic:blipFill>
                            <a:blip r:embed="rId6"/>
                            <a:srcRect/>
                            <a:stretch>
                              <a:fillRect/>
                            </a:stretch>
                          </pic:blipFill>
                          <pic:spPr bwMode="auto">
                            <a:xfrm>
                              <a:off x="0" y="0"/>
                              <a:ext cx="1143000" cy="171450"/>
                            </a:xfrm>
                            <a:prstGeom prst="rect">
                              <a:avLst/>
                            </a:prstGeom>
                            <a:noFill/>
                            <a:ln w="9525">
                              <a:noFill/>
                              <a:miter lim="800000"/>
                              <a:headEnd/>
                              <a:tailEnd/>
                            </a:ln>
                          </pic:spPr>
                        </pic:pic>
                      </a:graphicData>
                    </a:graphic>
                  </wp:anchor>
                </w:drawing>
              </w:r>
            </w:hyperlink>
          </w:p>
        </w:tc>
      </w:tr>
      <w:tr w:rsidR="00050A6C" w:rsidRPr="00050A6C" w:rsidTr="00050A6C">
        <w:trPr>
          <w:trHeight w:val="45"/>
          <w:jc w:val="center"/>
        </w:trPr>
        <w:tc>
          <w:tcPr>
            <w:tcW w:w="0" w:type="auto"/>
            <w:gridSpan w:val="3"/>
            <w:shd w:val="clear" w:color="auto" w:fill="0000FF"/>
            <w:vAlign w:val="center"/>
            <w:hideMark/>
          </w:tcPr>
          <w:p w:rsidR="00050A6C" w:rsidRPr="00050A6C" w:rsidRDefault="00050A6C" w:rsidP="00050A6C">
            <w:pPr>
              <w:spacing w:after="0" w:line="240" w:lineRule="auto"/>
              <w:rPr>
                <w:rFonts w:ascii="Times New Roman" w:eastAsia="Times New Roman" w:hAnsi="Times New Roman" w:cs="Times New Roman"/>
                <w:sz w:val="4"/>
                <w:szCs w:val="24"/>
              </w:rPr>
            </w:pPr>
          </w:p>
        </w:tc>
      </w:tr>
      <w:tr w:rsidR="00050A6C" w:rsidRPr="00050A6C" w:rsidTr="00050A6C">
        <w:trPr>
          <w:trHeight w:val="45"/>
          <w:jc w:val="center"/>
        </w:trPr>
        <w:tc>
          <w:tcPr>
            <w:tcW w:w="0" w:type="auto"/>
            <w:gridSpan w:val="3"/>
            <w:shd w:val="clear" w:color="auto" w:fill="FF00FF"/>
            <w:vAlign w:val="center"/>
            <w:hideMark/>
          </w:tcPr>
          <w:p w:rsidR="00050A6C" w:rsidRPr="00050A6C" w:rsidRDefault="00050A6C" w:rsidP="00050A6C">
            <w:pPr>
              <w:spacing w:after="0" w:line="240" w:lineRule="auto"/>
              <w:rPr>
                <w:rFonts w:ascii="Times New Roman" w:eastAsia="Times New Roman" w:hAnsi="Times New Roman" w:cs="Times New Roman"/>
                <w:sz w:val="4"/>
                <w:szCs w:val="24"/>
              </w:rPr>
            </w:pPr>
          </w:p>
        </w:tc>
      </w:tr>
      <w:tr w:rsidR="00050A6C" w:rsidRPr="00050A6C" w:rsidTr="00050A6C">
        <w:trPr>
          <w:trHeight w:val="45"/>
          <w:jc w:val="center"/>
        </w:trPr>
        <w:tc>
          <w:tcPr>
            <w:tcW w:w="0" w:type="auto"/>
            <w:gridSpan w:val="3"/>
            <w:shd w:val="clear" w:color="auto" w:fill="0000FF"/>
            <w:vAlign w:val="center"/>
            <w:hideMark/>
          </w:tcPr>
          <w:p w:rsidR="00050A6C" w:rsidRPr="00050A6C" w:rsidRDefault="00050A6C" w:rsidP="00050A6C">
            <w:pPr>
              <w:spacing w:after="0" w:line="240" w:lineRule="auto"/>
              <w:rPr>
                <w:rFonts w:ascii="Times New Roman" w:eastAsia="Times New Roman" w:hAnsi="Times New Roman" w:cs="Times New Roman"/>
                <w:sz w:val="4"/>
                <w:szCs w:val="24"/>
              </w:rPr>
            </w:pPr>
          </w:p>
        </w:tc>
      </w:tr>
      <w:tr w:rsidR="00050A6C" w:rsidRPr="00050A6C" w:rsidTr="00050A6C">
        <w:trPr>
          <w:trHeight w:val="750"/>
          <w:jc w:val="center"/>
        </w:trPr>
        <w:tc>
          <w:tcPr>
            <w:tcW w:w="0" w:type="auto"/>
            <w:gridSpan w:val="3"/>
            <w:vAlign w:val="center"/>
            <w:hideMark/>
          </w:tcPr>
          <w:p w:rsidR="00050A6C" w:rsidRPr="00050A6C" w:rsidRDefault="00050A6C" w:rsidP="00050A6C">
            <w:pPr>
              <w:spacing w:after="0" w:line="240" w:lineRule="auto"/>
              <w:rPr>
                <w:rFonts w:ascii="Times New Roman" w:eastAsia="Times New Roman" w:hAnsi="Times New Roman" w:cs="Times New Roman"/>
                <w:sz w:val="24"/>
                <w:szCs w:val="24"/>
              </w:rPr>
            </w:pPr>
          </w:p>
        </w:tc>
      </w:tr>
      <w:tr w:rsidR="00050A6C" w:rsidRPr="00050A6C" w:rsidTr="00050A6C">
        <w:trPr>
          <w:jc w:val="center"/>
        </w:trPr>
        <w:tc>
          <w:tcPr>
            <w:tcW w:w="2550" w:type="dxa"/>
            <w:hideMark/>
          </w:tcPr>
          <w:tbl>
            <w:tblPr>
              <w:tblW w:w="1800" w:type="dxa"/>
              <w:tblCellSpacing w:w="0" w:type="dxa"/>
              <w:shd w:val="clear" w:color="auto" w:fill="336699"/>
              <w:tblCellMar>
                <w:left w:w="0" w:type="dxa"/>
                <w:right w:w="0" w:type="dxa"/>
              </w:tblCellMar>
              <w:tblLook w:val="04A0"/>
            </w:tblPr>
            <w:tblGrid>
              <w:gridCol w:w="1800"/>
            </w:tblGrid>
            <w:tr w:rsidR="00050A6C" w:rsidRPr="00050A6C">
              <w:trPr>
                <w:tblCellSpacing w:w="0" w:type="dxa"/>
              </w:trPr>
              <w:tc>
                <w:tcPr>
                  <w:tcW w:w="0" w:type="auto"/>
                  <w:shd w:val="clear" w:color="auto" w:fill="336699"/>
                  <w:vAlign w:val="center"/>
                  <w:hideMark/>
                </w:tcPr>
                <w:p w:rsidR="00050A6C" w:rsidRPr="00050A6C" w:rsidRDefault="00050A6C" w:rsidP="00050A6C">
                  <w:pPr>
                    <w:spacing w:after="0" w:line="240" w:lineRule="auto"/>
                    <w:rPr>
                      <w:rFonts w:ascii="Times New Roman" w:eastAsia="Times New Roman" w:hAnsi="Times New Roman" w:cs="Times New Roman"/>
                      <w:sz w:val="24"/>
                      <w:szCs w:val="24"/>
                    </w:rPr>
                  </w:pPr>
                  <w:r w:rsidRPr="00050A6C">
                    <w:rPr>
                      <w:rFonts w:ascii="Arial" w:eastAsia="Times New Roman" w:hAnsi="Arial" w:cs="Arial"/>
                      <w:b/>
                      <w:bCs/>
                      <w:color w:val="FFFFFF"/>
                      <w:sz w:val="20"/>
                      <w:szCs w:val="20"/>
                      <w:u w:val="single"/>
                    </w:rPr>
                    <w:t>Kits and Toys</w:t>
                  </w:r>
                </w:p>
              </w:tc>
            </w:tr>
          </w:tbl>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Arial" w:eastAsia="Times New Roman" w:hAnsi="Arial" w:cs="Arial"/>
                <w:sz w:val="20"/>
                <w:szCs w:val="20"/>
              </w:rPr>
              <w:t> </w:t>
            </w:r>
            <w:hyperlink r:id="rId7" w:history="1">
              <w:r w:rsidRPr="00050A6C">
                <w:rPr>
                  <w:rFonts w:ascii="Arial" w:eastAsia="Times New Roman" w:hAnsi="Arial" w:cs="Arial"/>
                  <w:color w:val="0000FF"/>
                  <w:sz w:val="20"/>
                  <w:u w:val="single"/>
                </w:rPr>
                <w:t>Robot Kits</w:t>
              </w:r>
            </w:hyperlink>
            <w:r w:rsidRPr="00050A6C">
              <w:rPr>
                <w:rFonts w:ascii="Arial" w:eastAsia="Times New Roman" w:hAnsi="Arial" w:cs="Arial"/>
                <w:sz w:val="20"/>
                <w:szCs w:val="20"/>
              </w:rPr>
              <w:br/>
              <w:t> </w:t>
            </w:r>
            <w:hyperlink r:id="rId8" w:history="1">
              <w:r w:rsidRPr="00050A6C">
                <w:rPr>
                  <w:rFonts w:ascii="Arial" w:eastAsia="Times New Roman" w:hAnsi="Arial" w:cs="Arial"/>
                  <w:color w:val="0000FF"/>
                  <w:sz w:val="20"/>
                  <w:u w:val="single"/>
                </w:rPr>
                <w:t>Stiquito Kit</w:t>
              </w:r>
            </w:hyperlink>
            <w:r w:rsidRPr="00050A6C">
              <w:rPr>
                <w:rFonts w:ascii="Arial" w:eastAsia="Times New Roman" w:hAnsi="Arial" w:cs="Arial"/>
                <w:sz w:val="20"/>
                <w:szCs w:val="20"/>
              </w:rPr>
              <w:br/>
              <w:t> </w:t>
            </w:r>
            <w:hyperlink r:id="rId9" w:tgtFrame="_blank" w:history="1">
              <w:r w:rsidRPr="00050A6C">
                <w:rPr>
                  <w:rFonts w:ascii="Arial" w:eastAsia="Times New Roman" w:hAnsi="Arial" w:cs="Arial"/>
                  <w:color w:val="0000FF"/>
                  <w:sz w:val="20"/>
                  <w:u w:val="single"/>
                </w:rPr>
                <w:t>BattleKits</w:t>
              </w:r>
            </w:hyperlink>
            <w:r w:rsidRPr="00050A6C">
              <w:rPr>
                <w:rFonts w:ascii="Arial" w:eastAsia="Times New Roman" w:hAnsi="Arial" w:cs="Arial"/>
                <w:sz w:val="20"/>
                <w:szCs w:val="20"/>
              </w:rPr>
              <w:br/>
              <w:t> </w:t>
            </w:r>
            <w:hyperlink r:id="rId10" w:history="1">
              <w:r w:rsidRPr="00050A6C">
                <w:rPr>
                  <w:rFonts w:ascii="Arial" w:eastAsia="Times New Roman" w:hAnsi="Arial" w:cs="Arial"/>
                  <w:color w:val="0000FF"/>
                  <w:sz w:val="20"/>
                  <w:u w:val="single"/>
                </w:rPr>
                <w:t>Robot Toys</w:t>
              </w:r>
            </w:hyperlink>
            <w:r w:rsidRPr="00050A6C">
              <w:rPr>
                <w:rFonts w:ascii="Arial" w:eastAsia="Times New Roman" w:hAnsi="Arial" w:cs="Arial"/>
                <w:sz w:val="20"/>
                <w:szCs w:val="20"/>
              </w:rPr>
              <w:br/>
              <w:t> </w:t>
            </w:r>
            <w:hyperlink r:id="rId11" w:history="1">
              <w:r w:rsidRPr="00050A6C">
                <w:rPr>
                  <w:rFonts w:ascii="Arial" w:eastAsia="Times New Roman" w:hAnsi="Arial" w:cs="Arial"/>
                  <w:color w:val="0000FF"/>
                  <w:sz w:val="20"/>
                  <w:u w:val="single"/>
                </w:rPr>
                <w:t>Solar Kits</w:t>
              </w:r>
            </w:hyperlink>
            <w:r w:rsidRPr="00050A6C">
              <w:rPr>
                <w:rFonts w:ascii="Arial" w:eastAsia="Times New Roman" w:hAnsi="Arial" w:cs="Arial"/>
                <w:sz w:val="20"/>
                <w:szCs w:val="20"/>
              </w:rPr>
              <w:br/>
              <w:t> </w:t>
            </w:r>
            <w:hyperlink r:id="rId12" w:history="1">
              <w:r w:rsidRPr="00050A6C">
                <w:rPr>
                  <w:rFonts w:ascii="Arial" w:eastAsia="Times New Roman" w:hAnsi="Arial" w:cs="Arial"/>
                  <w:color w:val="0000FF"/>
                  <w:sz w:val="20"/>
                  <w:u w:val="single"/>
                </w:rPr>
                <w:t>Robot Arms</w:t>
              </w:r>
            </w:hyperlink>
            <w:r w:rsidRPr="00050A6C">
              <w:rPr>
                <w:rFonts w:ascii="Arial" w:eastAsia="Times New Roman" w:hAnsi="Arial" w:cs="Arial"/>
                <w:sz w:val="20"/>
                <w:szCs w:val="20"/>
              </w:rPr>
              <w:br/>
              <w:t> </w:t>
            </w:r>
            <w:hyperlink r:id="rId13" w:history="1">
              <w:r w:rsidRPr="00050A6C">
                <w:rPr>
                  <w:rFonts w:ascii="Arial" w:eastAsia="Times New Roman" w:hAnsi="Arial" w:cs="Arial"/>
                  <w:color w:val="0000FF"/>
                  <w:sz w:val="20"/>
                  <w:u w:val="single"/>
                </w:rPr>
                <w:t>Robosapien</w:t>
              </w:r>
            </w:hyperlink>
            <w:r w:rsidRPr="00050A6C">
              <w:rPr>
                <w:rFonts w:ascii="Arial" w:eastAsia="Times New Roman" w:hAnsi="Arial" w:cs="Arial"/>
                <w:sz w:val="20"/>
                <w:szCs w:val="20"/>
              </w:rPr>
              <w:br/>
              <w:t> </w:t>
            </w:r>
            <w:hyperlink r:id="rId14" w:history="1">
              <w:r w:rsidRPr="00050A6C">
                <w:rPr>
                  <w:rFonts w:ascii="Arial" w:eastAsia="Times New Roman" w:hAnsi="Arial" w:cs="Arial"/>
                  <w:color w:val="0000FF"/>
                  <w:sz w:val="20"/>
                  <w:u w:val="single"/>
                </w:rPr>
                <w:t>Basic Stamp Kits</w:t>
              </w:r>
            </w:hyperlink>
            <w:r w:rsidRPr="00050A6C">
              <w:rPr>
                <w:rFonts w:ascii="Arial" w:eastAsia="Times New Roman" w:hAnsi="Arial" w:cs="Arial"/>
                <w:sz w:val="20"/>
                <w:szCs w:val="20"/>
              </w:rPr>
              <w:br/>
              <w:t> </w:t>
            </w:r>
            <w:hyperlink r:id="rId15" w:history="1">
              <w:r w:rsidRPr="00050A6C">
                <w:rPr>
                  <w:rFonts w:ascii="Arial" w:eastAsia="Times New Roman" w:hAnsi="Arial" w:cs="Arial"/>
                  <w:color w:val="0000FF"/>
                  <w:sz w:val="20"/>
                  <w:u w:val="single"/>
                </w:rPr>
                <w:t>Lego MindStorms</w:t>
              </w:r>
            </w:hyperlink>
          </w:p>
          <w:tbl>
            <w:tblPr>
              <w:tblW w:w="1800" w:type="dxa"/>
              <w:tblCellSpacing w:w="0" w:type="dxa"/>
              <w:shd w:val="clear" w:color="auto" w:fill="336699"/>
              <w:tblCellMar>
                <w:left w:w="0" w:type="dxa"/>
                <w:right w:w="0" w:type="dxa"/>
              </w:tblCellMar>
              <w:tblLook w:val="04A0"/>
            </w:tblPr>
            <w:tblGrid>
              <w:gridCol w:w="1800"/>
            </w:tblGrid>
            <w:tr w:rsidR="00050A6C" w:rsidRPr="00050A6C">
              <w:trPr>
                <w:tblCellSpacing w:w="0" w:type="dxa"/>
              </w:trPr>
              <w:tc>
                <w:tcPr>
                  <w:tcW w:w="0" w:type="auto"/>
                  <w:shd w:val="clear" w:color="auto" w:fill="336699"/>
                  <w:vAlign w:val="center"/>
                  <w:hideMark/>
                </w:tcPr>
                <w:p w:rsidR="00050A6C" w:rsidRPr="00050A6C" w:rsidRDefault="00050A6C" w:rsidP="00050A6C">
                  <w:pPr>
                    <w:spacing w:after="0" w:line="240" w:lineRule="auto"/>
                    <w:rPr>
                      <w:rFonts w:ascii="Times New Roman" w:eastAsia="Times New Roman" w:hAnsi="Times New Roman" w:cs="Times New Roman"/>
                      <w:sz w:val="24"/>
                      <w:szCs w:val="24"/>
                    </w:rPr>
                  </w:pPr>
                  <w:r w:rsidRPr="00050A6C">
                    <w:rPr>
                      <w:rFonts w:ascii="Arial" w:eastAsia="Times New Roman" w:hAnsi="Arial" w:cs="Arial"/>
                      <w:b/>
                      <w:bCs/>
                      <w:color w:val="FFFFFF"/>
                      <w:sz w:val="20"/>
                      <w:szCs w:val="20"/>
                      <w:u w:val="single"/>
                    </w:rPr>
                    <w:t>Books</w:t>
                  </w:r>
                </w:p>
              </w:tc>
            </w:tr>
          </w:tbl>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Arial" w:eastAsia="Times New Roman" w:hAnsi="Arial" w:cs="Arial"/>
                <w:sz w:val="20"/>
                <w:szCs w:val="20"/>
              </w:rPr>
              <w:t> </w:t>
            </w:r>
            <w:hyperlink r:id="rId16" w:history="1">
              <w:r w:rsidRPr="00050A6C">
                <w:rPr>
                  <w:rFonts w:ascii="Arial" w:eastAsia="Times New Roman" w:hAnsi="Arial" w:cs="Arial"/>
                  <w:color w:val="0000FF"/>
                  <w:sz w:val="20"/>
                  <w:u w:val="single"/>
                </w:rPr>
                <w:t>Beginners Books</w:t>
              </w:r>
            </w:hyperlink>
            <w:r w:rsidRPr="00050A6C">
              <w:rPr>
                <w:rFonts w:ascii="Arial" w:eastAsia="Times New Roman" w:hAnsi="Arial" w:cs="Arial"/>
                <w:sz w:val="20"/>
                <w:szCs w:val="20"/>
              </w:rPr>
              <w:br/>
              <w:t> </w:t>
            </w:r>
            <w:hyperlink r:id="rId17" w:history="1">
              <w:r w:rsidRPr="00050A6C">
                <w:rPr>
                  <w:rFonts w:ascii="Arial" w:eastAsia="Times New Roman" w:hAnsi="Arial" w:cs="Arial"/>
                  <w:color w:val="0000FF"/>
                  <w:sz w:val="20"/>
                  <w:u w:val="single"/>
                </w:rPr>
                <w:t>Hobby Robots</w:t>
              </w:r>
            </w:hyperlink>
            <w:r w:rsidRPr="00050A6C">
              <w:rPr>
                <w:rFonts w:ascii="Arial" w:eastAsia="Times New Roman" w:hAnsi="Arial" w:cs="Arial"/>
                <w:sz w:val="20"/>
                <w:szCs w:val="20"/>
              </w:rPr>
              <w:br/>
              <w:t> </w:t>
            </w:r>
            <w:hyperlink r:id="rId18" w:history="1">
              <w:r w:rsidRPr="00050A6C">
                <w:rPr>
                  <w:rFonts w:ascii="Arial" w:eastAsia="Times New Roman" w:hAnsi="Arial" w:cs="Arial"/>
                  <w:color w:val="0000FF"/>
                  <w:sz w:val="20"/>
                  <w:u w:val="single"/>
                </w:rPr>
                <w:t>Robot Sports</w:t>
              </w:r>
            </w:hyperlink>
            <w:r w:rsidRPr="00050A6C">
              <w:rPr>
                <w:rFonts w:ascii="Arial" w:eastAsia="Times New Roman" w:hAnsi="Arial" w:cs="Arial"/>
                <w:sz w:val="20"/>
                <w:szCs w:val="20"/>
              </w:rPr>
              <w:br/>
              <w:t> </w:t>
            </w:r>
            <w:hyperlink r:id="rId19" w:history="1">
              <w:r w:rsidRPr="00050A6C">
                <w:rPr>
                  <w:rFonts w:ascii="Arial" w:eastAsia="Times New Roman" w:hAnsi="Arial" w:cs="Arial"/>
                  <w:color w:val="0000FF"/>
                  <w:sz w:val="20"/>
                  <w:u w:val="single"/>
                </w:rPr>
                <w:t>Electronics</w:t>
              </w:r>
            </w:hyperlink>
            <w:r w:rsidRPr="00050A6C">
              <w:rPr>
                <w:rFonts w:ascii="Arial" w:eastAsia="Times New Roman" w:hAnsi="Arial" w:cs="Arial"/>
                <w:sz w:val="20"/>
                <w:szCs w:val="20"/>
              </w:rPr>
              <w:br/>
              <w:t> </w:t>
            </w:r>
            <w:hyperlink r:id="rId20" w:history="1">
              <w:r w:rsidRPr="00050A6C">
                <w:rPr>
                  <w:rFonts w:ascii="Arial" w:eastAsia="Times New Roman" w:hAnsi="Arial" w:cs="Arial"/>
                  <w:color w:val="0000FF"/>
                  <w:sz w:val="20"/>
                  <w:u w:val="single"/>
                </w:rPr>
                <w:t>Mechanics</w:t>
              </w:r>
            </w:hyperlink>
            <w:r w:rsidRPr="00050A6C">
              <w:rPr>
                <w:rFonts w:ascii="Arial" w:eastAsia="Times New Roman" w:hAnsi="Arial" w:cs="Arial"/>
                <w:sz w:val="20"/>
                <w:szCs w:val="20"/>
              </w:rPr>
              <w:br/>
              <w:t> </w:t>
            </w:r>
            <w:hyperlink r:id="rId21" w:history="1">
              <w:r w:rsidRPr="00050A6C">
                <w:rPr>
                  <w:rFonts w:ascii="Arial" w:eastAsia="Times New Roman" w:hAnsi="Arial" w:cs="Arial"/>
                  <w:color w:val="0000FF"/>
                  <w:sz w:val="20"/>
                  <w:u w:val="single"/>
                </w:rPr>
                <w:t>Robot Minds</w:t>
              </w:r>
            </w:hyperlink>
            <w:r w:rsidRPr="00050A6C">
              <w:rPr>
                <w:rFonts w:ascii="Arial" w:eastAsia="Times New Roman" w:hAnsi="Arial" w:cs="Arial"/>
                <w:sz w:val="20"/>
                <w:szCs w:val="20"/>
              </w:rPr>
              <w:br/>
              <w:t> </w:t>
            </w:r>
            <w:hyperlink r:id="rId22" w:history="1">
              <w:r w:rsidRPr="00050A6C">
                <w:rPr>
                  <w:rFonts w:ascii="Arial" w:eastAsia="Times New Roman" w:hAnsi="Arial" w:cs="Arial"/>
                  <w:color w:val="0000FF"/>
                  <w:sz w:val="20"/>
                  <w:u w:val="single"/>
                </w:rPr>
                <w:t>Books for Kids</w:t>
              </w:r>
            </w:hyperlink>
            <w:r w:rsidRPr="00050A6C">
              <w:rPr>
                <w:rFonts w:ascii="Arial" w:eastAsia="Times New Roman" w:hAnsi="Arial" w:cs="Arial"/>
                <w:sz w:val="20"/>
                <w:szCs w:val="20"/>
              </w:rPr>
              <w:br/>
              <w:t> </w:t>
            </w:r>
            <w:hyperlink r:id="rId23" w:history="1">
              <w:r w:rsidRPr="00050A6C">
                <w:rPr>
                  <w:rFonts w:ascii="Arial" w:eastAsia="Times New Roman" w:hAnsi="Arial" w:cs="Arial"/>
                  <w:color w:val="0000FF"/>
                  <w:sz w:val="20"/>
                  <w:u w:val="single"/>
                </w:rPr>
                <w:t>Robots at Work</w:t>
              </w:r>
            </w:hyperlink>
            <w:r w:rsidRPr="00050A6C">
              <w:rPr>
                <w:rFonts w:ascii="Arial" w:eastAsia="Times New Roman" w:hAnsi="Arial" w:cs="Arial"/>
                <w:sz w:val="20"/>
                <w:szCs w:val="20"/>
              </w:rPr>
              <w:br/>
              <w:t> </w:t>
            </w:r>
            <w:hyperlink r:id="rId24" w:history="1">
              <w:r w:rsidRPr="00050A6C">
                <w:rPr>
                  <w:rFonts w:ascii="Arial" w:eastAsia="Times New Roman" w:hAnsi="Arial" w:cs="Arial"/>
                  <w:color w:val="0000FF"/>
                  <w:sz w:val="20"/>
                  <w:u w:val="single"/>
                </w:rPr>
                <w:t>Microcontrollers</w:t>
              </w:r>
            </w:hyperlink>
            <w:r w:rsidRPr="00050A6C">
              <w:rPr>
                <w:rFonts w:ascii="Arial" w:eastAsia="Times New Roman" w:hAnsi="Arial" w:cs="Arial"/>
                <w:sz w:val="20"/>
                <w:szCs w:val="20"/>
              </w:rPr>
              <w:br/>
              <w:t> </w:t>
            </w:r>
            <w:hyperlink r:id="rId25" w:history="1">
              <w:r w:rsidRPr="00050A6C">
                <w:rPr>
                  <w:rFonts w:ascii="Arial" w:eastAsia="Times New Roman" w:hAnsi="Arial" w:cs="Arial"/>
                  <w:color w:val="0000FF"/>
                  <w:sz w:val="20"/>
                  <w:u w:val="single"/>
                </w:rPr>
                <w:t>Advanced Books</w:t>
              </w:r>
            </w:hyperlink>
            <w:r w:rsidRPr="00050A6C">
              <w:rPr>
                <w:rFonts w:ascii="Arial" w:eastAsia="Times New Roman" w:hAnsi="Arial" w:cs="Arial"/>
                <w:sz w:val="20"/>
                <w:szCs w:val="20"/>
              </w:rPr>
              <w:br/>
              <w:t> </w:t>
            </w:r>
            <w:hyperlink r:id="rId26" w:history="1">
              <w:r w:rsidRPr="00050A6C">
                <w:rPr>
                  <w:rFonts w:ascii="Arial" w:eastAsia="Times New Roman" w:hAnsi="Arial" w:cs="Arial"/>
                  <w:color w:val="0000FF"/>
                  <w:sz w:val="20"/>
                  <w:u w:val="single"/>
                </w:rPr>
                <w:t>Used Books</w:t>
              </w:r>
            </w:hyperlink>
          </w:p>
          <w:tbl>
            <w:tblPr>
              <w:tblW w:w="1800" w:type="dxa"/>
              <w:tblCellSpacing w:w="0" w:type="dxa"/>
              <w:shd w:val="clear" w:color="auto" w:fill="336699"/>
              <w:tblCellMar>
                <w:left w:w="0" w:type="dxa"/>
                <w:right w:w="0" w:type="dxa"/>
              </w:tblCellMar>
              <w:tblLook w:val="04A0"/>
            </w:tblPr>
            <w:tblGrid>
              <w:gridCol w:w="1800"/>
            </w:tblGrid>
            <w:tr w:rsidR="00050A6C" w:rsidRPr="00050A6C">
              <w:trPr>
                <w:tblCellSpacing w:w="0" w:type="dxa"/>
              </w:trPr>
              <w:tc>
                <w:tcPr>
                  <w:tcW w:w="0" w:type="auto"/>
                  <w:shd w:val="clear" w:color="auto" w:fill="336699"/>
                  <w:vAlign w:val="center"/>
                  <w:hideMark/>
                </w:tcPr>
                <w:p w:rsidR="00050A6C" w:rsidRPr="00050A6C" w:rsidRDefault="00050A6C" w:rsidP="00050A6C">
                  <w:pPr>
                    <w:spacing w:after="0" w:line="240" w:lineRule="auto"/>
                    <w:rPr>
                      <w:rFonts w:ascii="Times New Roman" w:eastAsia="Times New Roman" w:hAnsi="Times New Roman" w:cs="Times New Roman"/>
                      <w:sz w:val="24"/>
                      <w:szCs w:val="24"/>
                    </w:rPr>
                  </w:pPr>
                  <w:r w:rsidRPr="00050A6C">
                    <w:rPr>
                      <w:rFonts w:ascii="Arial" w:eastAsia="Times New Roman" w:hAnsi="Arial" w:cs="Arial"/>
                      <w:b/>
                      <w:bCs/>
                      <w:color w:val="FFFFFF"/>
                      <w:sz w:val="20"/>
                      <w:szCs w:val="20"/>
                      <w:u w:val="single"/>
                    </w:rPr>
                    <w:t>More Robotics</w:t>
                  </w:r>
                </w:p>
              </w:tc>
            </w:tr>
          </w:tbl>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Arial" w:eastAsia="Times New Roman" w:hAnsi="Arial" w:cs="Arial"/>
                <w:color w:val="FFFFFF"/>
                <w:sz w:val="20"/>
                <w:szCs w:val="20"/>
              </w:rPr>
              <w:t> </w:t>
            </w:r>
            <w:hyperlink r:id="rId27" w:history="1">
              <w:r w:rsidRPr="00050A6C">
                <w:rPr>
                  <w:rFonts w:ascii="Arial" w:eastAsia="Times New Roman" w:hAnsi="Arial" w:cs="Arial"/>
                  <w:color w:val="0000FF"/>
                  <w:sz w:val="20"/>
                  <w:u w:val="single"/>
                </w:rPr>
                <w:t>Real Robots</w:t>
              </w:r>
            </w:hyperlink>
            <w:r w:rsidRPr="00050A6C">
              <w:rPr>
                <w:rFonts w:ascii="Arial" w:eastAsia="Times New Roman" w:hAnsi="Arial" w:cs="Arial"/>
                <w:color w:val="FFFFFF"/>
                <w:sz w:val="20"/>
                <w:szCs w:val="20"/>
              </w:rPr>
              <w:br/>
              <w:t> </w:t>
            </w:r>
            <w:hyperlink r:id="rId28" w:history="1">
              <w:r w:rsidRPr="00050A6C">
                <w:rPr>
                  <w:rFonts w:ascii="Arial" w:eastAsia="Times New Roman" w:hAnsi="Arial" w:cs="Arial"/>
                  <w:color w:val="0000FF"/>
                  <w:sz w:val="20"/>
                  <w:u w:val="single"/>
                </w:rPr>
                <w:t>Robot Motors</w:t>
              </w:r>
            </w:hyperlink>
            <w:r w:rsidRPr="00050A6C">
              <w:rPr>
                <w:rFonts w:ascii="Arial" w:eastAsia="Times New Roman" w:hAnsi="Arial" w:cs="Arial"/>
                <w:color w:val="FFFFFF"/>
                <w:sz w:val="20"/>
                <w:szCs w:val="20"/>
              </w:rPr>
              <w:br/>
              <w:t> </w:t>
            </w:r>
            <w:hyperlink r:id="rId29" w:history="1">
              <w:r w:rsidRPr="00050A6C">
                <w:rPr>
                  <w:rFonts w:ascii="Arial" w:eastAsia="Times New Roman" w:hAnsi="Arial" w:cs="Arial"/>
                  <w:color w:val="0000FF"/>
                  <w:sz w:val="20"/>
                  <w:u w:val="single"/>
                </w:rPr>
                <w:t>Remote Controls</w:t>
              </w:r>
            </w:hyperlink>
            <w:r w:rsidRPr="00050A6C">
              <w:rPr>
                <w:rFonts w:ascii="Arial" w:eastAsia="Times New Roman" w:hAnsi="Arial" w:cs="Arial"/>
                <w:color w:val="FFFFFF"/>
                <w:sz w:val="20"/>
                <w:szCs w:val="20"/>
              </w:rPr>
              <w:br/>
              <w:t> </w:t>
            </w:r>
            <w:hyperlink r:id="rId30" w:history="1">
              <w:r w:rsidRPr="00050A6C">
                <w:rPr>
                  <w:rFonts w:ascii="Arial" w:eastAsia="Times New Roman" w:hAnsi="Arial" w:cs="Arial"/>
                  <w:color w:val="0000FF"/>
                  <w:sz w:val="20"/>
                  <w:u w:val="single"/>
                </w:rPr>
                <w:t>Robot Parts</w:t>
              </w:r>
            </w:hyperlink>
            <w:r w:rsidRPr="00050A6C">
              <w:rPr>
                <w:rFonts w:ascii="Arial" w:eastAsia="Times New Roman" w:hAnsi="Arial" w:cs="Arial"/>
                <w:color w:val="FFFFFF"/>
                <w:sz w:val="20"/>
                <w:szCs w:val="20"/>
              </w:rPr>
              <w:br/>
              <w:t> </w:t>
            </w:r>
            <w:hyperlink r:id="rId31" w:history="1">
              <w:r w:rsidRPr="00050A6C">
                <w:rPr>
                  <w:rFonts w:ascii="Arial" w:eastAsia="Times New Roman" w:hAnsi="Arial" w:cs="Arial"/>
                  <w:color w:val="0000FF"/>
                  <w:sz w:val="20"/>
                  <w:u w:val="single"/>
                </w:rPr>
                <w:t>Robot Tools</w:t>
              </w:r>
            </w:hyperlink>
            <w:r w:rsidRPr="00050A6C">
              <w:rPr>
                <w:rFonts w:ascii="Arial" w:eastAsia="Times New Roman" w:hAnsi="Arial" w:cs="Arial"/>
                <w:color w:val="FFFFFF"/>
                <w:sz w:val="20"/>
                <w:szCs w:val="20"/>
              </w:rPr>
              <w:br/>
              <w:t> </w:t>
            </w:r>
            <w:hyperlink r:id="rId32" w:history="1">
              <w:r w:rsidRPr="00050A6C">
                <w:rPr>
                  <w:rFonts w:ascii="Arial" w:eastAsia="Times New Roman" w:hAnsi="Arial" w:cs="Arial"/>
                  <w:color w:val="0000FF"/>
                  <w:sz w:val="20"/>
                  <w:u w:val="single"/>
                </w:rPr>
                <w:t>Magazines</w:t>
              </w:r>
            </w:hyperlink>
            <w:r w:rsidRPr="00050A6C">
              <w:rPr>
                <w:rFonts w:ascii="Arial" w:eastAsia="Times New Roman" w:hAnsi="Arial" w:cs="Arial"/>
                <w:color w:val="FFFFFF"/>
                <w:sz w:val="20"/>
                <w:szCs w:val="20"/>
              </w:rPr>
              <w:br/>
              <w:t> </w:t>
            </w:r>
            <w:hyperlink r:id="rId33" w:history="1">
              <w:r w:rsidRPr="00050A6C">
                <w:rPr>
                  <w:rFonts w:ascii="Arial" w:eastAsia="Times New Roman" w:hAnsi="Arial" w:cs="Arial"/>
                  <w:color w:val="0000FF"/>
                  <w:sz w:val="20"/>
                  <w:u w:val="single"/>
                </w:rPr>
                <w:t>Robot Videos</w:t>
              </w:r>
            </w:hyperlink>
            <w:r w:rsidRPr="00050A6C">
              <w:rPr>
                <w:rFonts w:ascii="Arial" w:eastAsia="Times New Roman" w:hAnsi="Arial" w:cs="Arial"/>
                <w:color w:val="FFFFFF"/>
                <w:sz w:val="20"/>
                <w:szCs w:val="20"/>
              </w:rPr>
              <w:br/>
              <w:t> </w:t>
            </w:r>
            <w:hyperlink r:id="rId34" w:tgtFrame="_blank" w:history="1">
              <w:r w:rsidRPr="00050A6C">
                <w:rPr>
                  <w:rFonts w:ascii="Arial" w:eastAsia="Times New Roman" w:hAnsi="Arial" w:cs="Arial"/>
                  <w:color w:val="0000FF"/>
                  <w:sz w:val="20"/>
                  <w:u w:val="single"/>
                </w:rPr>
                <w:t>Robot News</w:t>
              </w:r>
            </w:hyperlink>
            <w:r w:rsidRPr="00050A6C">
              <w:rPr>
                <w:rFonts w:ascii="Arial" w:eastAsia="Times New Roman" w:hAnsi="Arial" w:cs="Arial"/>
                <w:color w:val="FFFFFF"/>
                <w:sz w:val="20"/>
                <w:szCs w:val="20"/>
              </w:rPr>
              <w:br/>
              <w:t> </w:t>
            </w:r>
            <w:hyperlink r:id="rId35" w:tgtFrame="_blank" w:history="1">
              <w:r w:rsidRPr="00050A6C">
                <w:rPr>
                  <w:rFonts w:ascii="Arial" w:eastAsia="Times New Roman" w:hAnsi="Arial" w:cs="Arial"/>
                  <w:color w:val="0000FF"/>
                  <w:sz w:val="20"/>
                  <w:u w:val="single"/>
                </w:rPr>
                <w:t>RoboLinks</w:t>
              </w:r>
            </w:hyperlink>
            <w:r w:rsidRPr="00050A6C">
              <w:rPr>
                <w:rFonts w:ascii="Arial" w:eastAsia="Times New Roman" w:hAnsi="Arial" w:cs="Arial"/>
                <w:color w:val="FFFFFF"/>
                <w:sz w:val="20"/>
                <w:szCs w:val="20"/>
              </w:rPr>
              <w:br/>
              <w:t> </w:t>
            </w:r>
            <w:hyperlink r:id="rId36" w:history="1">
              <w:r w:rsidRPr="00050A6C">
                <w:rPr>
                  <w:rFonts w:ascii="Arial" w:eastAsia="Times New Roman" w:hAnsi="Arial" w:cs="Arial"/>
                  <w:color w:val="0000FF"/>
                  <w:sz w:val="20"/>
                  <w:u w:val="single"/>
                </w:rPr>
                <w:t>Contact</w:t>
              </w:r>
            </w:hyperlink>
            <w:r w:rsidRPr="00050A6C">
              <w:rPr>
                <w:rFonts w:ascii="Times New Roman" w:eastAsia="Times New Roman" w:hAnsi="Times New Roman" w:cs="Times New Roman"/>
                <w:sz w:val="24"/>
                <w:szCs w:val="24"/>
              </w:rPr>
              <w:t xml:space="preserve"> </w:t>
            </w:r>
          </w:p>
        </w:tc>
        <w:tc>
          <w:tcPr>
            <w:tcW w:w="6750" w:type="dxa"/>
            <w:hideMark/>
          </w:tcPr>
          <w:p w:rsidR="00050A6C" w:rsidRPr="00050A6C" w:rsidRDefault="00050A6C" w:rsidP="00050A6C">
            <w:pPr>
              <w:spacing w:after="0" w:line="240" w:lineRule="auto"/>
              <w:rPr>
                <w:ins w:id="0" w:author="Unknown"/>
                <w:rFonts w:ascii="Times New Roman" w:eastAsia="Times New Roman" w:hAnsi="Times New Roman" w:cs="Times New Roman"/>
                <w:sz w:val="24"/>
                <w:szCs w:val="24"/>
              </w:rPr>
            </w:pPr>
            <w:ins w:id="1" w:author="Unknown">
              <w:r w:rsidRPr="00050A6C">
                <w:rPr>
                  <w:rFonts w:ascii="Times New Roman" w:eastAsia="Times New Roman" w:hAnsi="Times New Roman" w:cs="Times New Roman"/>
                  <w:sz w:val="24"/>
                  <w:szCs w:val="24"/>
                </w:rPr>
                <w:t xml:space="preserve">Welcome to one of the largest selections of robot kits on the internet! Building a robot from a kit is one of the best ways to get involved with robotics. Kits are also fun and educational. Our kits range from the very simple Weasel and RocKit to the moderately simple </w:t>
              </w:r>
              <w:r w:rsidRPr="00050A6C">
                <w:rPr>
                  <w:rFonts w:ascii="Times New Roman" w:eastAsia="Times New Roman" w:hAnsi="Times New Roman" w:cs="Times New Roman"/>
                  <w:sz w:val="24"/>
                  <w:szCs w:val="24"/>
                </w:rPr>
                <w:fldChar w:fldCharType="begin"/>
              </w:r>
              <w:r w:rsidRPr="00050A6C">
                <w:rPr>
                  <w:rFonts w:ascii="Times New Roman" w:eastAsia="Times New Roman" w:hAnsi="Times New Roman" w:cs="Times New Roman"/>
                  <w:sz w:val="24"/>
                  <w:szCs w:val="24"/>
                </w:rPr>
                <w:instrText xml:space="preserve"> HYPERLINK "http://www.robotbooks.com/robot_arms.htm" </w:instrText>
              </w:r>
              <w:r w:rsidRPr="00050A6C">
                <w:rPr>
                  <w:rFonts w:ascii="Times New Roman" w:eastAsia="Times New Roman" w:hAnsi="Times New Roman" w:cs="Times New Roman"/>
                  <w:sz w:val="24"/>
                  <w:szCs w:val="24"/>
                </w:rPr>
                <w:fldChar w:fldCharType="separate"/>
              </w:r>
              <w:r w:rsidRPr="00050A6C">
                <w:rPr>
                  <w:rFonts w:ascii="Times New Roman" w:eastAsia="Times New Roman" w:hAnsi="Times New Roman" w:cs="Times New Roman"/>
                  <w:color w:val="0000FF"/>
                  <w:sz w:val="24"/>
                  <w:szCs w:val="24"/>
                  <w:u w:val="single"/>
                </w:rPr>
                <w:t>Robotic Arm</w:t>
              </w:r>
              <w:r w:rsidRPr="00050A6C">
                <w:rPr>
                  <w:rFonts w:ascii="Times New Roman" w:eastAsia="Times New Roman" w:hAnsi="Times New Roman" w:cs="Times New Roman"/>
                  <w:sz w:val="24"/>
                  <w:szCs w:val="24"/>
                </w:rPr>
                <w:fldChar w:fldCharType="end"/>
              </w:r>
              <w:r w:rsidRPr="00050A6C">
                <w:rPr>
                  <w:rFonts w:ascii="Times New Roman" w:eastAsia="Times New Roman" w:hAnsi="Times New Roman" w:cs="Times New Roman"/>
                  <w:sz w:val="24"/>
                  <w:szCs w:val="24"/>
                </w:rPr>
                <w:t xml:space="preserve"> and the more advanced </w:t>
              </w:r>
              <w:r w:rsidRPr="00050A6C">
                <w:rPr>
                  <w:rFonts w:ascii="Times New Roman" w:eastAsia="Times New Roman" w:hAnsi="Times New Roman" w:cs="Times New Roman"/>
                  <w:sz w:val="24"/>
                  <w:szCs w:val="24"/>
                </w:rPr>
                <w:fldChar w:fldCharType="begin"/>
              </w:r>
              <w:r w:rsidRPr="00050A6C">
                <w:rPr>
                  <w:rFonts w:ascii="Times New Roman" w:eastAsia="Times New Roman" w:hAnsi="Times New Roman" w:cs="Times New Roman"/>
                  <w:sz w:val="24"/>
                  <w:szCs w:val="24"/>
                </w:rPr>
                <w:instrText xml:space="preserve"> HYPERLINK "http://www.robotbooks.com/robosapien.htm" </w:instrText>
              </w:r>
              <w:r w:rsidRPr="00050A6C">
                <w:rPr>
                  <w:rFonts w:ascii="Times New Roman" w:eastAsia="Times New Roman" w:hAnsi="Times New Roman" w:cs="Times New Roman"/>
                  <w:sz w:val="24"/>
                  <w:szCs w:val="24"/>
                </w:rPr>
                <w:fldChar w:fldCharType="separate"/>
              </w:r>
              <w:r w:rsidRPr="00050A6C">
                <w:rPr>
                  <w:rFonts w:ascii="Times New Roman" w:eastAsia="Times New Roman" w:hAnsi="Times New Roman" w:cs="Times New Roman"/>
                  <w:color w:val="0000FF"/>
                  <w:sz w:val="24"/>
                  <w:szCs w:val="24"/>
                  <w:u w:val="single"/>
                </w:rPr>
                <w:t>Robosapien</w:t>
              </w:r>
              <w:r w:rsidRPr="00050A6C">
                <w:rPr>
                  <w:rFonts w:ascii="Times New Roman" w:eastAsia="Times New Roman" w:hAnsi="Times New Roman" w:cs="Times New Roman"/>
                  <w:sz w:val="24"/>
                  <w:szCs w:val="24"/>
                </w:rPr>
                <w:fldChar w:fldCharType="end"/>
              </w:r>
              <w:r w:rsidRPr="00050A6C">
                <w:rPr>
                  <w:rFonts w:ascii="Times New Roman" w:eastAsia="Times New Roman" w:hAnsi="Times New Roman" w:cs="Times New Roman"/>
                  <w:sz w:val="24"/>
                  <w:szCs w:val="24"/>
                </w:rPr>
                <w:t xml:space="preserve">. Many of these kits are available in soldering and non-soldering versions! </w:t>
              </w:r>
            </w:ins>
          </w:p>
          <w:p w:rsidR="00050A6C" w:rsidRPr="00050A6C" w:rsidRDefault="00050A6C" w:rsidP="00050A6C">
            <w:pPr>
              <w:spacing w:before="100" w:beforeAutospacing="1" w:after="100" w:afterAutospacing="1" w:line="240" w:lineRule="auto"/>
              <w:rPr>
                <w:ins w:id="2" w:author="Unknown"/>
                <w:rFonts w:ascii="Times New Roman" w:eastAsia="Times New Roman" w:hAnsi="Times New Roman" w:cs="Times New Roman"/>
                <w:sz w:val="24"/>
                <w:szCs w:val="24"/>
              </w:rPr>
            </w:pPr>
            <w:ins w:id="3" w:author="Unknown">
              <w:r w:rsidRPr="00050A6C">
                <w:rPr>
                  <w:rFonts w:ascii="Times New Roman" w:eastAsia="Times New Roman" w:hAnsi="Times New Roman" w:cs="Times New Roman"/>
                  <w:sz w:val="24"/>
                  <w:szCs w:val="24"/>
                </w:rPr>
                <w:t> </w:t>
              </w:r>
            </w:ins>
          </w:p>
          <w:p w:rsidR="00050A6C" w:rsidRPr="00050A6C" w:rsidRDefault="00050A6C" w:rsidP="00050A6C">
            <w:pPr>
              <w:spacing w:before="100" w:beforeAutospacing="1" w:after="100" w:afterAutospacing="1" w:line="240" w:lineRule="auto"/>
              <w:rPr>
                <w:ins w:id="4" w:author="Unknown"/>
                <w:rFonts w:ascii="Times New Roman" w:eastAsia="Times New Roman" w:hAnsi="Times New Roman" w:cs="Times New Roman"/>
                <w:sz w:val="24"/>
                <w:szCs w:val="24"/>
              </w:rPr>
            </w:pPr>
            <w:ins w:id="5" w:author="Unknown">
              <w:r w:rsidRPr="00050A6C">
                <w:rPr>
                  <w:rFonts w:ascii="Times New Roman" w:eastAsia="Times New Roman" w:hAnsi="Times New Roman" w:cs="Times New Roman"/>
                  <w:sz w:val="24"/>
                  <w:szCs w:val="24"/>
                </w:rPr>
                <w:t> </w:t>
              </w:r>
            </w:ins>
          </w:p>
          <w:p w:rsidR="00050A6C" w:rsidRPr="00050A6C" w:rsidRDefault="00050A6C" w:rsidP="00050A6C">
            <w:pPr>
              <w:spacing w:before="100" w:beforeAutospacing="1" w:after="100" w:afterAutospacing="1" w:line="240" w:lineRule="auto"/>
              <w:rPr>
                <w:ins w:id="6"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0" cy="19050"/>
                  <wp:effectExtent l="19050" t="0" r="0" b="0"/>
                  <wp:docPr id="1" name="Picture 1"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
                          <pic:cNvPicPr>
                            <a:picLocks noChangeAspect="1" noChangeArrowheads="1"/>
                          </pic:cNvPicPr>
                        </pic:nvPicPr>
                        <pic:blipFill>
                          <a:blip r:embed="rId37"/>
                          <a:srcRect/>
                          <a:stretch>
                            <a:fillRect/>
                          </a:stretch>
                        </pic:blipFill>
                        <pic:spPr bwMode="auto">
                          <a:xfrm>
                            <a:off x="0" y="0"/>
                            <a:ext cx="4286250" cy="19050"/>
                          </a:xfrm>
                          <a:prstGeom prst="rect">
                            <a:avLst/>
                          </a:prstGeom>
                          <a:noFill/>
                          <a:ln w="9525">
                            <a:noFill/>
                            <a:miter lim="800000"/>
                            <a:headEnd/>
                            <a:tailEnd/>
                          </a:ln>
                        </pic:spPr>
                      </pic:pic>
                    </a:graphicData>
                  </a:graphic>
                </wp:inline>
              </w:drawing>
            </w:r>
            <w:ins w:id="7" w:author="Unknown">
              <w:r w:rsidRPr="00050A6C">
                <w:rPr>
                  <w:rFonts w:ascii="Times New Roman" w:eastAsia="Times New Roman" w:hAnsi="Times New Roman" w:cs="Times New Roman"/>
                  <w:sz w:val="24"/>
                  <w:szCs w:val="24"/>
                </w:rPr>
                <w:br/>
              </w:r>
              <w:r w:rsidRPr="00050A6C">
                <w:rPr>
                  <w:rFonts w:ascii="Times New Roman" w:eastAsia="Times New Roman" w:hAnsi="Times New Roman" w:cs="Times New Roman"/>
                  <w:color w:val="000080"/>
                  <w:sz w:val="24"/>
                  <w:szCs w:val="24"/>
                </w:rPr>
                <w:t>   Robot Lady Bug</w:t>
              </w:r>
              <w:r w:rsidRPr="00050A6C">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4286250" cy="19050"/>
                  <wp:effectExtent l="19050" t="0" r="0" b="0"/>
                  <wp:docPr id="2" name="Picture 2"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bot"/>
                          <pic:cNvPicPr>
                            <a:picLocks noChangeAspect="1" noChangeArrowheads="1"/>
                          </pic:cNvPicPr>
                        </pic:nvPicPr>
                        <pic:blipFill>
                          <a:blip r:embed="rId37"/>
                          <a:srcRect/>
                          <a:stretch>
                            <a:fillRect/>
                          </a:stretch>
                        </pic:blipFill>
                        <pic:spPr bwMode="auto">
                          <a:xfrm>
                            <a:off x="0" y="0"/>
                            <a:ext cx="4286250" cy="19050"/>
                          </a:xfrm>
                          <a:prstGeom prst="rect">
                            <a:avLst/>
                          </a:prstGeom>
                          <a:noFill/>
                          <a:ln w="9525">
                            <a:noFill/>
                            <a:miter lim="800000"/>
                            <a:headEnd/>
                            <a:tailEnd/>
                          </a:ln>
                        </pic:spPr>
                      </pic:pic>
                    </a:graphicData>
                  </a:graphic>
                </wp:inline>
              </w:drawing>
            </w:r>
          </w:p>
          <w:p w:rsidR="00050A6C" w:rsidRPr="00050A6C" w:rsidRDefault="00050A6C" w:rsidP="00050A6C">
            <w:pPr>
              <w:spacing w:before="100" w:beforeAutospacing="1" w:after="100" w:afterAutospacing="1" w:line="240" w:lineRule="auto"/>
              <w:rPr>
                <w:ins w:id="8"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38100" distB="38100" distL="85725" distR="85725" simplePos="0" relativeHeight="251658240" behindDoc="0" locked="0" layoutInCell="1" allowOverlap="0">
                  <wp:simplePos x="0" y="0"/>
                  <wp:positionH relativeFrom="column">
                    <wp:align>left</wp:align>
                  </wp:positionH>
                  <wp:positionV relativeFrom="line">
                    <wp:posOffset>0</wp:posOffset>
                  </wp:positionV>
                  <wp:extent cx="2733675" cy="2352675"/>
                  <wp:effectExtent l="19050" t="0" r="9525" b="0"/>
                  <wp:wrapSquare wrapText="bothSides"/>
                  <wp:docPr id="43" name="Picture 3" descr="http://www.robotbooks.com/robot_lady_b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botbooks.com/robot_lady_bug.jpg"/>
                          <pic:cNvPicPr>
                            <a:picLocks noChangeAspect="1" noChangeArrowheads="1"/>
                          </pic:cNvPicPr>
                        </pic:nvPicPr>
                        <pic:blipFill>
                          <a:blip r:embed="rId38"/>
                          <a:srcRect/>
                          <a:stretch>
                            <a:fillRect/>
                          </a:stretch>
                        </pic:blipFill>
                        <pic:spPr bwMode="auto">
                          <a:xfrm>
                            <a:off x="0" y="0"/>
                            <a:ext cx="2733675" cy="2352675"/>
                          </a:xfrm>
                          <a:prstGeom prst="rect">
                            <a:avLst/>
                          </a:prstGeom>
                          <a:noFill/>
                          <a:ln w="9525">
                            <a:noFill/>
                            <a:miter lim="800000"/>
                            <a:headEnd/>
                            <a:tailEnd/>
                          </a:ln>
                        </pic:spPr>
                      </pic:pic>
                    </a:graphicData>
                  </a:graphic>
                </wp:anchor>
              </w:drawing>
            </w:r>
            <w:ins w:id="9" w:author="Unknown">
              <w:r w:rsidRPr="00050A6C">
                <w:rPr>
                  <w:rFonts w:ascii="Times New Roman" w:eastAsia="Times New Roman" w:hAnsi="Times New Roman" w:cs="Times New Roman"/>
                  <w:sz w:val="24"/>
                  <w:szCs w:val="24"/>
                </w:rPr>
                <w:t>The Ladybug Robot moves with its six legs and makes use of infrared emitting diodes as its eyes to avoid obstacles along its path. Ladybug automatically makes a turn the moment it detects an object in its path. It continues to move forward again when no obstacle is in the way.</w:t>
              </w:r>
            </w:ins>
          </w:p>
          <w:p w:rsidR="00050A6C" w:rsidRPr="00050A6C" w:rsidRDefault="00050A6C" w:rsidP="00050A6C">
            <w:pPr>
              <w:spacing w:before="100" w:beforeAutospacing="1" w:after="100" w:afterAutospacing="1" w:line="240" w:lineRule="auto"/>
              <w:rPr>
                <w:ins w:id="10" w:author="Unknown"/>
                <w:rFonts w:ascii="Times New Roman" w:eastAsia="Times New Roman" w:hAnsi="Times New Roman" w:cs="Times New Roman"/>
                <w:sz w:val="24"/>
                <w:szCs w:val="24"/>
              </w:rPr>
            </w:pPr>
            <w:ins w:id="11" w:author="Unknown">
              <w:r w:rsidRPr="00050A6C">
                <w:rPr>
                  <w:rFonts w:ascii="Times New Roman" w:eastAsia="Times New Roman" w:hAnsi="Times New Roman" w:cs="Times New Roman"/>
                  <w:sz w:val="24"/>
                  <w:szCs w:val="24"/>
                </w:rPr>
                <w:t>Specifications:</w:t>
              </w:r>
              <w:r w:rsidRPr="00050A6C">
                <w:rPr>
                  <w:rFonts w:ascii="Times New Roman" w:eastAsia="Times New Roman" w:hAnsi="Times New Roman" w:cs="Times New Roman"/>
                  <w:sz w:val="24"/>
                  <w:szCs w:val="24"/>
                </w:rPr>
                <w:br/>
                <w:t xml:space="preserve">Power: Four AAA batteries (not included). </w:t>
              </w:r>
              <w:r w:rsidRPr="00050A6C">
                <w:rPr>
                  <w:rFonts w:ascii="Times New Roman" w:eastAsia="Times New Roman" w:hAnsi="Times New Roman" w:cs="Times New Roman"/>
                  <w:sz w:val="24"/>
                  <w:szCs w:val="24"/>
                </w:rPr>
                <w:br/>
                <w:t>Includes motor, gearbox and all parts</w:t>
              </w:r>
              <w:r w:rsidRPr="00050A6C">
                <w:rPr>
                  <w:rFonts w:ascii="Times New Roman" w:eastAsia="Times New Roman" w:hAnsi="Times New Roman" w:cs="Times New Roman"/>
                  <w:sz w:val="24"/>
                  <w:szCs w:val="24"/>
                </w:rPr>
                <w:br/>
                <w:t>Easy to follow instructions</w:t>
              </w:r>
              <w:r w:rsidRPr="00050A6C">
                <w:rPr>
                  <w:rFonts w:ascii="Times New Roman" w:eastAsia="Times New Roman" w:hAnsi="Times New Roman" w:cs="Times New Roman"/>
                  <w:sz w:val="24"/>
                  <w:szCs w:val="24"/>
                </w:rPr>
                <w:br/>
                <w:t>Soldering is required</w:t>
              </w:r>
              <w:r w:rsidRPr="00050A6C">
                <w:rPr>
                  <w:rFonts w:ascii="Times New Roman" w:eastAsia="Times New Roman" w:hAnsi="Times New Roman" w:cs="Times New Roman"/>
                  <w:sz w:val="24"/>
                  <w:szCs w:val="24"/>
                </w:rPr>
                <w:br/>
                <w:t>Requires basic hand tools to assemble</w:t>
              </w:r>
            </w:ins>
          </w:p>
          <w:p w:rsidR="00050A6C" w:rsidRPr="00050A6C" w:rsidRDefault="00050A6C" w:rsidP="00050A6C">
            <w:pPr>
              <w:pBdr>
                <w:bottom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Top of Form</w:t>
            </w:r>
          </w:p>
          <w:p w:rsidR="00050A6C" w:rsidRPr="00050A6C" w:rsidRDefault="00050A6C" w:rsidP="00050A6C">
            <w:pPr>
              <w:spacing w:after="0" w:line="240" w:lineRule="auto"/>
              <w:jc w:val="right"/>
              <w:rPr>
                <w:ins w:id="12" w:author="Unknown"/>
                <w:rFonts w:ascii="Times New Roman" w:eastAsia="Times New Roman" w:hAnsi="Times New Roman" w:cs="Times New Roman"/>
                <w:sz w:val="24"/>
                <w:szCs w:val="24"/>
              </w:rPr>
            </w:pPr>
            <w:ins w:id="13" w:author="Unknown">
              <w:r w:rsidRPr="00050A6C">
                <w:rPr>
                  <w:rFonts w:ascii="Times New Roman" w:eastAsia="Times New Roman" w:hAnsi="Times New Roman" w:cs="Times New Roman"/>
                  <w:sz w:val="24"/>
                  <w:szCs w:val="24"/>
                </w:rPr>
                <w:t xml:space="preserve">$19.95    </w:t>
              </w:r>
            </w:ins>
          </w:p>
          <w:p w:rsidR="00050A6C" w:rsidRPr="00050A6C" w:rsidRDefault="00050A6C" w:rsidP="00050A6C">
            <w:pPr>
              <w:pBdr>
                <w:top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Bottom of Form</w:t>
            </w:r>
          </w:p>
          <w:p w:rsidR="00050A6C" w:rsidRPr="00050A6C" w:rsidRDefault="00050A6C" w:rsidP="00050A6C">
            <w:pPr>
              <w:spacing w:before="100" w:beforeAutospacing="1" w:after="100" w:afterAutospacing="1" w:line="240" w:lineRule="auto"/>
              <w:rPr>
                <w:ins w:id="14" w:author="Unknown"/>
                <w:rFonts w:ascii="Times New Roman" w:eastAsia="Times New Roman" w:hAnsi="Times New Roman" w:cs="Times New Roman"/>
                <w:sz w:val="24"/>
                <w:szCs w:val="24"/>
              </w:rPr>
            </w:pPr>
            <w:ins w:id="15" w:author="Unknown">
              <w:r w:rsidRPr="00050A6C">
                <w:rPr>
                  <w:rFonts w:ascii="Times New Roman" w:eastAsia="Times New Roman" w:hAnsi="Times New Roman" w:cs="Times New Roman"/>
                  <w:sz w:val="24"/>
                  <w:szCs w:val="24"/>
                </w:rPr>
                <w:t> </w:t>
              </w:r>
            </w:ins>
          </w:p>
        </w:tc>
        <w:tc>
          <w:tcPr>
            <w:tcW w:w="2100" w:type="dxa"/>
            <w:hideMark/>
          </w:tcPr>
          <w:p w:rsidR="00050A6C" w:rsidRPr="00050A6C" w:rsidRDefault="00050A6C" w:rsidP="00050A6C">
            <w:pPr>
              <w:spacing w:after="0" w:line="240" w:lineRule="auto"/>
              <w:jc w:val="right"/>
              <w:rPr>
                <w:ins w:id="16" w:author="Unknown"/>
                <w:rFonts w:ascii="Times New Roman" w:eastAsia="Times New Roman" w:hAnsi="Times New Roman" w:cs="Times New Roman"/>
                <w:sz w:val="24"/>
                <w:szCs w:val="24"/>
              </w:rPr>
            </w:pPr>
          </w:p>
        </w:tc>
      </w:tr>
      <w:tr w:rsidR="00050A6C" w:rsidRPr="00050A6C" w:rsidTr="00050A6C">
        <w:trPr>
          <w:trHeight w:val="300"/>
          <w:jc w:val="center"/>
        </w:trPr>
        <w:tc>
          <w:tcPr>
            <w:tcW w:w="2550" w:type="dxa"/>
            <w:vAlign w:val="center"/>
            <w:hideMark/>
          </w:tcPr>
          <w:p w:rsidR="00050A6C" w:rsidRPr="00050A6C" w:rsidRDefault="00050A6C" w:rsidP="00050A6C">
            <w:pPr>
              <w:spacing w:after="0" w:line="240" w:lineRule="auto"/>
              <w:rPr>
                <w:ins w:id="17" w:author="Unknown"/>
                <w:rFonts w:ascii="Times New Roman" w:eastAsia="Times New Roman" w:hAnsi="Times New Roman" w:cs="Times New Roman"/>
                <w:sz w:val="24"/>
                <w:szCs w:val="24"/>
              </w:rPr>
            </w:pPr>
          </w:p>
        </w:tc>
        <w:tc>
          <w:tcPr>
            <w:tcW w:w="8850" w:type="dxa"/>
            <w:gridSpan w:val="2"/>
            <w:vAlign w:val="center"/>
            <w:hideMark/>
          </w:tcPr>
          <w:p w:rsidR="00050A6C" w:rsidRPr="00050A6C" w:rsidRDefault="00050A6C" w:rsidP="00050A6C">
            <w:pPr>
              <w:spacing w:after="0" w:line="240" w:lineRule="auto"/>
              <w:rPr>
                <w:ins w:id="18" w:author="Unknown"/>
                <w:rFonts w:ascii="Times New Roman" w:eastAsia="Times New Roman" w:hAnsi="Times New Roman" w:cs="Times New Roman"/>
                <w:sz w:val="24"/>
                <w:szCs w:val="24"/>
              </w:rPr>
            </w:pPr>
            <w:ins w:id="19" w:author="Unknown">
              <w:r w:rsidRPr="00050A6C">
                <w:rPr>
                  <w:rFonts w:ascii="Times New Roman" w:eastAsia="Times New Roman" w:hAnsi="Times New Roman" w:cs="Times New Roman"/>
                  <w:sz w:val="24"/>
                  <w:szCs w:val="24"/>
                </w:rPr>
                <w:t> </w:t>
              </w:r>
            </w:ins>
          </w:p>
        </w:tc>
      </w:tr>
      <w:tr w:rsidR="00050A6C" w:rsidRPr="00050A6C" w:rsidTr="00050A6C">
        <w:trPr>
          <w:jc w:val="center"/>
        </w:trPr>
        <w:tc>
          <w:tcPr>
            <w:tcW w:w="2550" w:type="dxa"/>
            <w:hideMark/>
          </w:tcPr>
          <w:p w:rsidR="00050A6C" w:rsidRPr="00050A6C" w:rsidRDefault="00050A6C" w:rsidP="00050A6C">
            <w:pPr>
              <w:spacing w:after="0" w:line="240" w:lineRule="auto"/>
              <w:rPr>
                <w:ins w:id="20" w:author="Unknown"/>
                <w:rFonts w:ascii="Times New Roman" w:eastAsia="Times New Roman" w:hAnsi="Times New Roman" w:cs="Times New Roman"/>
                <w:sz w:val="24"/>
                <w:szCs w:val="24"/>
              </w:rPr>
            </w:pPr>
          </w:p>
        </w:tc>
        <w:tc>
          <w:tcPr>
            <w:tcW w:w="8850" w:type="dxa"/>
            <w:gridSpan w:val="2"/>
            <w:hideMark/>
          </w:tcPr>
          <w:p w:rsidR="00050A6C" w:rsidRPr="00050A6C" w:rsidRDefault="00050A6C" w:rsidP="00050A6C">
            <w:pPr>
              <w:spacing w:before="100" w:beforeAutospacing="1" w:after="100" w:afterAutospacing="1" w:line="240" w:lineRule="auto"/>
              <w:rPr>
                <w:ins w:id="21"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9750" cy="19050"/>
                  <wp:effectExtent l="19050" t="0" r="0" b="0"/>
                  <wp:docPr id="3" name="Picture 3"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bot"/>
                          <pic:cNvPicPr>
                            <a:picLocks noChangeAspect="1" noChangeArrowheads="1"/>
                          </pic:cNvPicPr>
                        </pic:nvPicPr>
                        <pic:blipFill>
                          <a:blip r:embed="rId37"/>
                          <a:srcRect/>
                          <a:stretch>
                            <a:fillRect/>
                          </a:stretch>
                        </pic:blipFill>
                        <pic:spPr bwMode="auto">
                          <a:xfrm>
                            <a:off x="0" y="0"/>
                            <a:ext cx="5619750" cy="19050"/>
                          </a:xfrm>
                          <a:prstGeom prst="rect">
                            <a:avLst/>
                          </a:prstGeom>
                          <a:noFill/>
                          <a:ln w="9525">
                            <a:noFill/>
                            <a:miter lim="800000"/>
                            <a:headEnd/>
                            <a:tailEnd/>
                          </a:ln>
                        </pic:spPr>
                      </pic:pic>
                    </a:graphicData>
                  </a:graphic>
                </wp:inline>
              </w:drawing>
            </w:r>
            <w:ins w:id="22" w:author="Unknown">
              <w:r w:rsidRPr="00050A6C">
                <w:rPr>
                  <w:rFonts w:ascii="Times New Roman" w:eastAsia="Times New Roman" w:hAnsi="Times New Roman" w:cs="Times New Roman"/>
                  <w:sz w:val="24"/>
                  <w:szCs w:val="24"/>
                </w:rPr>
                <w:br/>
              </w:r>
              <w:r w:rsidRPr="00050A6C">
                <w:rPr>
                  <w:rFonts w:ascii="Times New Roman" w:eastAsia="Times New Roman" w:hAnsi="Times New Roman" w:cs="Times New Roman"/>
                  <w:color w:val="000080"/>
                  <w:sz w:val="24"/>
                  <w:szCs w:val="24"/>
                </w:rPr>
                <w:t>   Titan Tank Robot Kit</w:t>
              </w:r>
              <w:r w:rsidRPr="00050A6C">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5619750" cy="19050"/>
                  <wp:effectExtent l="19050" t="0" r="0" b="0"/>
                  <wp:docPr id="4" name="Picture 4"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bot"/>
                          <pic:cNvPicPr>
                            <a:picLocks noChangeAspect="1" noChangeArrowheads="1"/>
                          </pic:cNvPicPr>
                        </pic:nvPicPr>
                        <pic:blipFill>
                          <a:blip r:embed="rId37"/>
                          <a:srcRect/>
                          <a:stretch>
                            <a:fillRect/>
                          </a:stretch>
                        </pic:blipFill>
                        <pic:spPr bwMode="auto">
                          <a:xfrm>
                            <a:off x="0" y="0"/>
                            <a:ext cx="5619750" cy="19050"/>
                          </a:xfrm>
                          <a:prstGeom prst="rect">
                            <a:avLst/>
                          </a:prstGeom>
                          <a:noFill/>
                          <a:ln w="9525">
                            <a:noFill/>
                            <a:miter lim="800000"/>
                            <a:headEnd/>
                            <a:tailEnd/>
                          </a:ln>
                        </pic:spPr>
                      </pic:pic>
                    </a:graphicData>
                  </a:graphic>
                </wp:inline>
              </w:drawing>
            </w:r>
          </w:p>
          <w:p w:rsidR="00050A6C" w:rsidRPr="00050A6C" w:rsidRDefault="00050A6C" w:rsidP="00050A6C">
            <w:pPr>
              <w:spacing w:before="100" w:beforeAutospacing="1" w:after="100" w:afterAutospacing="1" w:line="240" w:lineRule="auto"/>
              <w:rPr>
                <w:ins w:id="23"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38100" distB="38100" distL="85725" distR="85725" simplePos="0" relativeHeight="251658240" behindDoc="0" locked="0" layoutInCell="1" allowOverlap="0">
                  <wp:simplePos x="0" y="0"/>
                  <wp:positionH relativeFrom="column">
                    <wp:align>left</wp:align>
                  </wp:positionH>
                  <wp:positionV relativeFrom="line">
                    <wp:posOffset>0</wp:posOffset>
                  </wp:positionV>
                  <wp:extent cx="2867025" cy="1943100"/>
                  <wp:effectExtent l="19050" t="0" r="9525" b="0"/>
                  <wp:wrapSquare wrapText="bothSides"/>
                  <wp:docPr id="42" name="Picture 4" descr="Titan Tank Robot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tan Tank Robot Kit"/>
                          <pic:cNvPicPr>
                            <a:picLocks noChangeAspect="1" noChangeArrowheads="1"/>
                          </pic:cNvPicPr>
                        </pic:nvPicPr>
                        <pic:blipFill>
                          <a:blip r:embed="rId39"/>
                          <a:srcRect/>
                          <a:stretch>
                            <a:fillRect/>
                          </a:stretch>
                        </pic:blipFill>
                        <pic:spPr bwMode="auto">
                          <a:xfrm>
                            <a:off x="0" y="0"/>
                            <a:ext cx="2867025" cy="1943100"/>
                          </a:xfrm>
                          <a:prstGeom prst="rect">
                            <a:avLst/>
                          </a:prstGeom>
                          <a:noFill/>
                          <a:ln w="9525">
                            <a:noFill/>
                            <a:miter lim="800000"/>
                            <a:headEnd/>
                            <a:tailEnd/>
                          </a:ln>
                        </pic:spPr>
                      </pic:pic>
                    </a:graphicData>
                  </a:graphic>
                </wp:anchor>
              </w:drawing>
            </w:r>
            <w:ins w:id="24" w:author="Unknown">
              <w:r w:rsidRPr="00050A6C">
                <w:rPr>
                  <w:rFonts w:ascii="Times New Roman" w:eastAsia="Times New Roman" w:hAnsi="Times New Roman" w:cs="Times New Roman"/>
                  <w:sz w:val="24"/>
                  <w:szCs w:val="24"/>
                </w:rPr>
                <w:t xml:space="preserve">Titan Tank Robot Kit is a wireless infrared remote control kit. Its microprocessor provides 4 different channels to have up to 4 Titan Tanks fight each other at the same time. Each Titan Tank Robot Kit fires 8 shots and is designed to make a sound when shooting. Once a Titan Tank is struck 4 times by an enemy tank, it will turn 360 degrees and make a sound like an ambulance. When a Titan Tank "dies" it must be restarted in order to join the battle. </w:t>
              </w:r>
              <w:r w:rsidRPr="00050A6C">
                <w:rPr>
                  <w:rFonts w:ascii="Times New Roman" w:eastAsia="Times New Roman" w:hAnsi="Times New Roman" w:cs="Times New Roman"/>
                  <w:sz w:val="24"/>
                  <w:szCs w:val="24"/>
                </w:rPr>
                <w:br/>
              </w:r>
              <w:r w:rsidRPr="00050A6C">
                <w:rPr>
                  <w:rFonts w:ascii="Times New Roman" w:eastAsia="Times New Roman" w:hAnsi="Times New Roman" w:cs="Times New Roman"/>
                  <w:sz w:val="24"/>
                  <w:szCs w:val="24"/>
                </w:rPr>
                <w:br/>
                <w:t>The Titan Tank Robot Kit moves by 6 Wheels which can move the tank forward, backward, right and left for a total of 8 movements which provide endless fun and excitement.</w:t>
              </w:r>
              <w:r w:rsidRPr="00050A6C">
                <w:rPr>
                  <w:rFonts w:ascii="Times New Roman" w:eastAsia="Times New Roman" w:hAnsi="Times New Roman" w:cs="Times New Roman"/>
                  <w:sz w:val="24"/>
                  <w:szCs w:val="24"/>
                </w:rPr>
                <w:br/>
              </w:r>
              <w:r w:rsidRPr="00050A6C">
                <w:rPr>
                  <w:rFonts w:ascii="Times New Roman" w:eastAsia="Times New Roman" w:hAnsi="Times New Roman" w:cs="Times New Roman"/>
                  <w:sz w:val="24"/>
                  <w:szCs w:val="24"/>
                </w:rPr>
                <w:br/>
                <w:t>Save on 2 - Buy our "Pair" and start a Titan Tank robot war today!</w:t>
              </w:r>
              <w:r w:rsidRPr="00050A6C">
                <w:rPr>
                  <w:rFonts w:ascii="Times New Roman" w:eastAsia="Times New Roman" w:hAnsi="Times New Roman" w:cs="Times New Roman"/>
                  <w:sz w:val="24"/>
                  <w:szCs w:val="24"/>
                </w:rPr>
                <w:br/>
              </w:r>
              <w:r w:rsidRPr="00050A6C">
                <w:rPr>
                  <w:rFonts w:ascii="Times New Roman" w:eastAsia="Times New Roman" w:hAnsi="Times New Roman" w:cs="Times New Roman"/>
                  <w:sz w:val="24"/>
                  <w:szCs w:val="24"/>
                </w:rPr>
                <w:br/>
                <w:t xml:space="preserve">Ages 10 and Up </w:t>
              </w:r>
              <w:r w:rsidRPr="00050A6C">
                <w:rPr>
                  <w:rFonts w:ascii="Times New Roman" w:eastAsia="Times New Roman" w:hAnsi="Times New Roman" w:cs="Times New Roman"/>
                  <w:sz w:val="24"/>
                  <w:szCs w:val="24"/>
                </w:rPr>
                <w:br/>
                <w:t xml:space="preserve">Clear Illustrated Directions </w:t>
              </w:r>
              <w:r w:rsidRPr="00050A6C">
                <w:rPr>
                  <w:rFonts w:ascii="Times New Roman" w:eastAsia="Times New Roman" w:hAnsi="Times New Roman" w:cs="Times New Roman"/>
                  <w:sz w:val="24"/>
                  <w:szCs w:val="24"/>
                </w:rPr>
                <w:br/>
                <w:t xml:space="preserve">No Soldering Required </w:t>
              </w:r>
              <w:r w:rsidRPr="00050A6C">
                <w:rPr>
                  <w:rFonts w:ascii="Times New Roman" w:eastAsia="Times New Roman" w:hAnsi="Times New Roman" w:cs="Times New Roman"/>
                  <w:sz w:val="24"/>
                  <w:szCs w:val="24"/>
                </w:rPr>
                <w:br/>
                <w:t xml:space="preserve">Tools Required: Long Nose Pliers, Diagonal Cutter, Screwdriver </w:t>
              </w:r>
              <w:r w:rsidRPr="00050A6C">
                <w:rPr>
                  <w:rFonts w:ascii="Times New Roman" w:eastAsia="Times New Roman" w:hAnsi="Times New Roman" w:cs="Times New Roman"/>
                  <w:sz w:val="24"/>
                  <w:szCs w:val="24"/>
                </w:rPr>
                <w:br/>
                <w:t>Batteries not included</w:t>
              </w:r>
            </w:ins>
          </w:p>
          <w:p w:rsidR="00050A6C" w:rsidRPr="00050A6C" w:rsidRDefault="00050A6C" w:rsidP="00050A6C">
            <w:pPr>
              <w:pBdr>
                <w:bottom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Top of Form</w:t>
            </w:r>
          </w:p>
          <w:p w:rsidR="00050A6C" w:rsidRPr="00050A6C" w:rsidRDefault="00050A6C" w:rsidP="00050A6C">
            <w:pPr>
              <w:spacing w:after="0" w:line="240" w:lineRule="auto"/>
              <w:jc w:val="right"/>
              <w:rPr>
                <w:ins w:id="25" w:author="Unknown"/>
                <w:rFonts w:ascii="Times New Roman" w:eastAsia="Times New Roman" w:hAnsi="Times New Roman" w:cs="Times New Roman"/>
                <w:sz w:val="24"/>
                <w:szCs w:val="24"/>
              </w:rPr>
            </w:pPr>
            <w:ins w:id="26" w:author="Unknown">
              <w:r w:rsidRPr="00050A6C">
                <w:rPr>
                  <w:rFonts w:ascii="Times New Roman" w:eastAsia="Times New Roman" w:hAnsi="Times New Roman" w:cs="Times New Roman"/>
                  <w:sz w:val="24"/>
                  <w:szCs w:val="24"/>
                </w:rPr>
                <w:t xml:space="preserve">Non Soldering Kit   $28.95    </w:t>
              </w:r>
            </w:ins>
          </w:p>
          <w:p w:rsidR="00050A6C" w:rsidRPr="00050A6C" w:rsidRDefault="00050A6C" w:rsidP="00050A6C">
            <w:pPr>
              <w:pBdr>
                <w:top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Bottom of Form</w:t>
            </w:r>
          </w:p>
          <w:p w:rsidR="00050A6C" w:rsidRPr="00050A6C" w:rsidRDefault="00050A6C" w:rsidP="00050A6C">
            <w:pPr>
              <w:pBdr>
                <w:bottom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Top of Form</w:t>
            </w:r>
          </w:p>
          <w:p w:rsidR="00050A6C" w:rsidRPr="00050A6C" w:rsidRDefault="00050A6C" w:rsidP="00050A6C">
            <w:pPr>
              <w:spacing w:after="0" w:line="240" w:lineRule="auto"/>
              <w:jc w:val="right"/>
              <w:rPr>
                <w:ins w:id="27" w:author="Unknown"/>
                <w:rFonts w:ascii="Times New Roman" w:eastAsia="Times New Roman" w:hAnsi="Times New Roman" w:cs="Times New Roman"/>
                <w:sz w:val="24"/>
                <w:szCs w:val="24"/>
              </w:rPr>
            </w:pPr>
            <w:ins w:id="28" w:author="Unknown">
              <w:r w:rsidRPr="00050A6C">
                <w:rPr>
                  <w:rFonts w:ascii="Times New Roman" w:eastAsia="Times New Roman" w:hAnsi="Times New Roman" w:cs="Times New Roman"/>
                  <w:sz w:val="24"/>
                  <w:szCs w:val="24"/>
                </w:rPr>
                <w:t xml:space="preserve">Buy Two Kits and Save!   $56.95    </w:t>
              </w:r>
            </w:ins>
          </w:p>
          <w:p w:rsidR="00050A6C" w:rsidRPr="00050A6C" w:rsidRDefault="00050A6C" w:rsidP="00050A6C">
            <w:pPr>
              <w:pBdr>
                <w:top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Bottom of Form</w:t>
            </w:r>
          </w:p>
          <w:p w:rsidR="00050A6C" w:rsidRPr="00050A6C" w:rsidRDefault="00050A6C" w:rsidP="00050A6C">
            <w:pPr>
              <w:spacing w:before="100" w:beforeAutospacing="1" w:after="100" w:afterAutospacing="1" w:line="240" w:lineRule="auto"/>
              <w:rPr>
                <w:ins w:id="29" w:author="Unknown"/>
                <w:rFonts w:ascii="Times New Roman" w:eastAsia="Times New Roman" w:hAnsi="Times New Roman" w:cs="Times New Roman"/>
                <w:sz w:val="24"/>
                <w:szCs w:val="24"/>
              </w:rPr>
            </w:pPr>
            <w:ins w:id="30" w:author="Unknown">
              <w:r w:rsidRPr="00050A6C">
                <w:rPr>
                  <w:rFonts w:ascii="Times New Roman" w:eastAsia="Times New Roman" w:hAnsi="Times New Roman" w:cs="Times New Roman"/>
                  <w:sz w:val="24"/>
                  <w:szCs w:val="24"/>
                </w:rPr>
                <w:t> </w:t>
              </w:r>
            </w:ins>
          </w:p>
          <w:p w:rsidR="00050A6C" w:rsidRPr="00050A6C" w:rsidRDefault="00050A6C" w:rsidP="00050A6C">
            <w:pPr>
              <w:spacing w:before="100" w:beforeAutospacing="1" w:after="100" w:afterAutospacing="1" w:line="240" w:lineRule="auto"/>
              <w:jc w:val="center"/>
              <w:rPr>
                <w:ins w:id="31" w:author="Unknown"/>
                <w:rFonts w:ascii="Times New Roman" w:eastAsia="Times New Roman" w:hAnsi="Times New Roman" w:cs="Times New Roman"/>
                <w:sz w:val="24"/>
                <w:szCs w:val="24"/>
              </w:rPr>
            </w:pPr>
            <w:ins w:id="32" w:author="Unknown">
              <w:r w:rsidRPr="00050A6C">
                <w:rPr>
                  <w:rFonts w:ascii="Times New Roman" w:eastAsia="Times New Roman" w:hAnsi="Times New Roman" w:cs="Times New Roman"/>
                  <w:sz w:val="24"/>
                  <w:szCs w:val="24"/>
                </w:rPr>
                <w:t> </w:t>
              </w:r>
            </w:ins>
          </w:p>
          <w:p w:rsidR="00050A6C" w:rsidRPr="00050A6C" w:rsidRDefault="00050A6C" w:rsidP="00050A6C">
            <w:pPr>
              <w:spacing w:before="100" w:beforeAutospacing="1" w:after="100" w:afterAutospacing="1" w:line="240" w:lineRule="auto"/>
              <w:rPr>
                <w:ins w:id="33"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9750" cy="19050"/>
                  <wp:effectExtent l="19050" t="0" r="0" b="0"/>
                  <wp:docPr id="5" name="Picture 5"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bot"/>
                          <pic:cNvPicPr>
                            <a:picLocks noChangeAspect="1" noChangeArrowheads="1"/>
                          </pic:cNvPicPr>
                        </pic:nvPicPr>
                        <pic:blipFill>
                          <a:blip r:embed="rId37"/>
                          <a:srcRect/>
                          <a:stretch>
                            <a:fillRect/>
                          </a:stretch>
                        </pic:blipFill>
                        <pic:spPr bwMode="auto">
                          <a:xfrm>
                            <a:off x="0" y="0"/>
                            <a:ext cx="5619750" cy="19050"/>
                          </a:xfrm>
                          <a:prstGeom prst="rect">
                            <a:avLst/>
                          </a:prstGeom>
                          <a:noFill/>
                          <a:ln w="9525">
                            <a:noFill/>
                            <a:miter lim="800000"/>
                            <a:headEnd/>
                            <a:tailEnd/>
                          </a:ln>
                        </pic:spPr>
                      </pic:pic>
                    </a:graphicData>
                  </a:graphic>
                </wp:inline>
              </w:drawing>
            </w:r>
            <w:ins w:id="34" w:author="Unknown">
              <w:r w:rsidRPr="00050A6C">
                <w:rPr>
                  <w:rFonts w:ascii="Times New Roman" w:eastAsia="Times New Roman" w:hAnsi="Times New Roman" w:cs="Times New Roman"/>
                  <w:sz w:val="24"/>
                  <w:szCs w:val="24"/>
                </w:rPr>
                <w:br/>
              </w:r>
              <w:r w:rsidRPr="00050A6C">
                <w:rPr>
                  <w:rFonts w:ascii="Times New Roman" w:eastAsia="Times New Roman" w:hAnsi="Times New Roman" w:cs="Times New Roman"/>
                  <w:color w:val="000080"/>
                  <w:sz w:val="24"/>
                  <w:szCs w:val="24"/>
                </w:rPr>
                <w:t>   Sound Reversing Robot Car Kit</w:t>
              </w:r>
              <w:r w:rsidRPr="00050A6C">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5619750" cy="19050"/>
                  <wp:effectExtent l="19050" t="0" r="0" b="0"/>
                  <wp:docPr id="6" name="Picture 6"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bot"/>
                          <pic:cNvPicPr>
                            <a:picLocks noChangeAspect="1" noChangeArrowheads="1"/>
                          </pic:cNvPicPr>
                        </pic:nvPicPr>
                        <pic:blipFill>
                          <a:blip r:embed="rId37"/>
                          <a:srcRect/>
                          <a:stretch>
                            <a:fillRect/>
                          </a:stretch>
                        </pic:blipFill>
                        <pic:spPr bwMode="auto">
                          <a:xfrm>
                            <a:off x="0" y="0"/>
                            <a:ext cx="5619750" cy="19050"/>
                          </a:xfrm>
                          <a:prstGeom prst="rect">
                            <a:avLst/>
                          </a:prstGeom>
                          <a:noFill/>
                          <a:ln w="9525">
                            <a:noFill/>
                            <a:miter lim="800000"/>
                            <a:headEnd/>
                            <a:tailEnd/>
                          </a:ln>
                        </pic:spPr>
                      </pic:pic>
                    </a:graphicData>
                  </a:graphic>
                </wp:inline>
              </w:drawing>
            </w:r>
          </w:p>
          <w:p w:rsidR="00050A6C" w:rsidRPr="00050A6C" w:rsidRDefault="00050A6C" w:rsidP="00050A6C">
            <w:pPr>
              <w:spacing w:before="100" w:beforeAutospacing="1" w:after="100" w:afterAutospacing="1" w:line="240" w:lineRule="auto"/>
              <w:rPr>
                <w:ins w:id="35"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38100" distB="38100" distL="85725" distR="85725" simplePos="0" relativeHeight="251658240" behindDoc="0" locked="0" layoutInCell="1" allowOverlap="0">
                  <wp:simplePos x="0" y="0"/>
                  <wp:positionH relativeFrom="column">
                    <wp:align>left</wp:align>
                  </wp:positionH>
                  <wp:positionV relativeFrom="line">
                    <wp:posOffset>0</wp:posOffset>
                  </wp:positionV>
                  <wp:extent cx="2857500" cy="2038350"/>
                  <wp:effectExtent l="19050" t="0" r="0" b="0"/>
                  <wp:wrapSquare wrapText="bothSides"/>
                  <wp:docPr id="41" name="Picture 5" descr="Sound Reversing Robot Car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und Reversing Robot Car Kit"/>
                          <pic:cNvPicPr>
                            <a:picLocks noChangeAspect="1" noChangeArrowheads="1"/>
                          </pic:cNvPicPr>
                        </pic:nvPicPr>
                        <pic:blipFill>
                          <a:blip r:embed="rId40"/>
                          <a:srcRect/>
                          <a:stretch>
                            <a:fillRect/>
                          </a:stretch>
                        </pic:blipFill>
                        <pic:spPr bwMode="auto">
                          <a:xfrm>
                            <a:off x="0" y="0"/>
                            <a:ext cx="2857500" cy="2038350"/>
                          </a:xfrm>
                          <a:prstGeom prst="rect">
                            <a:avLst/>
                          </a:prstGeom>
                          <a:noFill/>
                          <a:ln w="9525">
                            <a:noFill/>
                            <a:miter lim="800000"/>
                            <a:headEnd/>
                            <a:tailEnd/>
                          </a:ln>
                        </pic:spPr>
                      </pic:pic>
                    </a:graphicData>
                  </a:graphic>
                </wp:anchor>
              </w:drawing>
            </w:r>
            <w:ins w:id="36" w:author="Unknown">
              <w:r w:rsidRPr="00050A6C">
                <w:rPr>
                  <w:rFonts w:ascii="Times New Roman" w:eastAsia="Times New Roman" w:hAnsi="Times New Roman" w:cs="Times New Roman"/>
                  <w:sz w:val="24"/>
                  <w:szCs w:val="24"/>
                </w:rPr>
                <w:t xml:space="preserve">This Robotic Car is a great introduction to soldering as well as the basics of sound control and mechanical motion. The car has a microphone that feeds noise to the control circuitry. When a loud enough sound (like a clap) is heard it will cause the car to stop moving forward and reverse itself turning </w:t>
              </w:r>
              <w:r w:rsidRPr="00050A6C">
                <w:rPr>
                  <w:rFonts w:ascii="Times New Roman" w:eastAsia="Times New Roman" w:hAnsi="Times New Roman" w:cs="Times New Roman"/>
                  <w:sz w:val="24"/>
                  <w:szCs w:val="24"/>
                </w:rPr>
                <w:lastRenderedPageBreak/>
                <w:t>slightly left for a few seconds. Then the car will resume forward motion in a different direction. You can adjust the circuit sensitivity so that very soft or very loud noises will reverse the motion. Learn motor theory, transistor switching and R/C time constant circuits.</w:t>
              </w:r>
            </w:ins>
          </w:p>
          <w:p w:rsidR="00050A6C" w:rsidRPr="00050A6C" w:rsidRDefault="00050A6C" w:rsidP="00050A6C">
            <w:pPr>
              <w:spacing w:before="100" w:beforeAutospacing="1" w:after="100" w:afterAutospacing="1" w:line="240" w:lineRule="auto"/>
              <w:rPr>
                <w:ins w:id="37" w:author="Unknown"/>
                <w:rFonts w:ascii="Times New Roman" w:eastAsia="Times New Roman" w:hAnsi="Times New Roman" w:cs="Times New Roman"/>
                <w:sz w:val="24"/>
                <w:szCs w:val="24"/>
              </w:rPr>
            </w:pPr>
            <w:ins w:id="38" w:author="Unknown">
              <w:r w:rsidRPr="00050A6C">
                <w:rPr>
                  <w:rFonts w:ascii="Times New Roman" w:eastAsia="Times New Roman" w:hAnsi="Times New Roman" w:cs="Times New Roman"/>
                  <w:sz w:val="24"/>
                  <w:szCs w:val="24"/>
                </w:rPr>
                <w:t>Specifications:</w:t>
              </w:r>
              <w:r w:rsidRPr="00050A6C">
                <w:rPr>
                  <w:rFonts w:ascii="Times New Roman" w:eastAsia="Times New Roman" w:hAnsi="Times New Roman" w:cs="Times New Roman"/>
                  <w:sz w:val="24"/>
                  <w:szCs w:val="24"/>
                </w:rPr>
                <w:br/>
              </w:r>
              <w:r w:rsidRPr="00050A6C">
                <w:rPr>
                  <w:rFonts w:ascii="Times New Roman" w:eastAsia="Times New Roman" w:hAnsi="Times New Roman" w:cs="Times New Roman"/>
                  <w:sz w:val="24"/>
                  <w:szCs w:val="24"/>
                </w:rPr>
                <w:br/>
                <w:t xml:space="preserve">Power: 2 AA batteries (not included). </w:t>
              </w:r>
              <w:r w:rsidRPr="00050A6C">
                <w:rPr>
                  <w:rFonts w:ascii="Times New Roman" w:eastAsia="Times New Roman" w:hAnsi="Times New Roman" w:cs="Times New Roman"/>
                  <w:sz w:val="24"/>
                  <w:szCs w:val="24"/>
                </w:rPr>
                <w:br/>
                <w:t xml:space="preserve">Includes sound activated circuit. </w:t>
              </w:r>
              <w:r w:rsidRPr="00050A6C">
                <w:rPr>
                  <w:rFonts w:ascii="Times New Roman" w:eastAsia="Times New Roman" w:hAnsi="Times New Roman" w:cs="Times New Roman"/>
                  <w:sz w:val="24"/>
                  <w:szCs w:val="24"/>
                </w:rPr>
                <w:br/>
                <w:t xml:space="preserve">Circuit board requires solder assembly. </w:t>
              </w:r>
              <w:r w:rsidRPr="00050A6C">
                <w:rPr>
                  <w:rFonts w:ascii="Times New Roman" w:eastAsia="Times New Roman" w:hAnsi="Times New Roman" w:cs="Times New Roman"/>
                  <w:sz w:val="24"/>
                  <w:szCs w:val="24"/>
                </w:rPr>
                <w:br/>
                <w:t>Requires basic hand tools and soldering equipment.</w:t>
              </w:r>
            </w:ins>
          </w:p>
          <w:p w:rsidR="00050A6C" w:rsidRPr="00050A6C" w:rsidRDefault="00050A6C" w:rsidP="00050A6C">
            <w:pPr>
              <w:pBdr>
                <w:bottom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Top of Form</w:t>
            </w:r>
          </w:p>
          <w:p w:rsidR="00050A6C" w:rsidRPr="00050A6C" w:rsidRDefault="00050A6C" w:rsidP="00050A6C">
            <w:pPr>
              <w:spacing w:after="0" w:line="240" w:lineRule="auto"/>
              <w:jc w:val="right"/>
              <w:rPr>
                <w:ins w:id="39" w:author="Unknown"/>
                <w:rFonts w:ascii="Times New Roman" w:eastAsia="Times New Roman" w:hAnsi="Times New Roman" w:cs="Times New Roman"/>
                <w:sz w:val="24"/>
                <w:szCs w:val="24"/>
              </w:rPr>
            </w:pPr>
            <w:ins w:id="40" w:author="Unknown">
              <w:r w:rsidRPr="00050A6C">
                <w:rPr>
                  <w:rFonts w:ascii="Times New Roman" w:eastAsia="Times New Roman" w:hAnsi="Times New Roman" w:cs="Times New Roman"/>
                  <w:sz w:val="24"/>
                  <w:szCs w:val="24"/>
                </w:rPr>
                <w:t xml:space="preserve">Soldering Kit   $17.95    </w:t>
              </w:r>
            </w:ins>
          </w:p>
          <w:p w:rsidR="00050A6C" w:rsidRPr="00050A6C" w:rsidRDefault="00050A6C" w:rsidP="00050A6C">
            <w:pPr>
              <w:pBdr>
                <w:top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Bottom of Form</w:t>
            </w:r>
          </w:p>
          <w:p w:rsidR="00050A6C" w:rsidRPr="00050A6C" w:rsidRDefault="00050A6C" w:rsidP="00050A6C">
            <w:pPr>
              <w:spacing w:before="100" w:beforeAutospacing="1" w:after="100" w:afterAutospacing="1" w:line="240" w:lineRule="auto"/>
              <w:rPr>
                <w:ins w:id="41" w:author="Unknown"/>
                <w:rFonts w:ascii="Times New Roman" w:eastAsia="Times New Roman" w:hAnsi="Times New Roman" w:cs="Times New Roman"/>
                <w:sz w:val="24"/>
                <w:szCs w:val="24"/>
              </w:rPr>
            </w:pPr>
            <w:ins w:id="42" w:author="Unknown">
              <w:r w:rsidRPr="00050A6C">
                <w:rPr>
                  <w:rFonts w:ascii="Times New Roman" w:eastAsia="Times New Roman" w:hAnsi="Times New Roman" w:cs="Times New Roman"/>
                  <w:sz w:val="24"/>
                  <w:szCs w:val="24"/>
                </w:rPr>
                <w:t> </w:t>
              </w:r>
            </w:ins>
          </w:p>
          <w:p w:rsidR="00050A6C" w:rsidRPr="00050A6C" w:rsidRDefault="00050A6C" w:rsidP="00050A6C">
            <w:pPr>
              <w:spacing w:before="100" w:beforeAutospacing="1" w:after="100" w:afterAutospacing="1" w:line="240" w:lineRule="auto"/>
              <w:rPr>
                <w:ins w:id="43" w:author="Unknown"/>
                <w:rFonts w:ascii="Times New Roman" w:eastAsia="Times New Roman" w:hAnsi="Times New Roman" w:cs="Times New Roman"/>
                <w:sz w:val="24"/>
                <w:szCs w:val="24"/>
              </w:rPr>
            </w:pPr>
            <w:ins w:id="44" w:author="Unknown">
              <w:r w:rsidRPr="00050A6C">
                <w:rPr>
                  <w:rFonts w:ascii="Times New Roman" w:eastAsia="Times New Roman" w:hAnsi="Times New Roman" w:cs="Times New Roman"/>
                  <w:sz w:val="24"/>
                  <w:szCs w:val="24"/>
                </w:rPr>
                <w:t> </w:t>
              </w:r>
            </w:ins>
          </w:p>
          <w:p w:rsidR="00050A6C" w:rsidRPr="00050A6C" w:rsidRDefault="00050A6C" w:rsidP="00050A6C">
            <w:pPr>
              <w:spacing w:before="100" w:beforeAutospacing="1" w:after="100" w:afterAutospacing="1" w:line="240" w:lineRule="auto"/>
              <w:rPr>
                <w:ins w:id="45"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9750" cy="19050"/>
                  <wp:effectExtent l="19050" t="0" r="0" b="0"/>
                  <wp:docPr id="7" name="Picture 7"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bot"/>
                          <pic:cNvPicPr>
                            <a:picLocks noChangeAspect="1" noChangeArrowheads="1"/>
                          </pic:cNvPicPr>
                        </pic:nvPicPr>
                        <pic:blipFill>
                          <a:blip r:embed="rId37"/>
                          <a:srcRect/>
                          <a:stretch>
                            <a:fillRect/>
                          </a:stretch>
                        </pic:blipFill>
                        <pic:spPr bwMode="auto">
                          <a:xfrm>
                            <a:off x="0" y="0"/>
                            <a:ext cx="5619750" cy="19050"/>
                          </a:xfrm>
                          <a:prstGeom prst="rect">
                            <a:avLst/>
                          </a:prstGeom>
                          <a:noFill/>
                          <a:ln w="9525">
                            <a:noFill/>
                            <a:miter lim="800000"/>
                            <a:headEnd/>
                            <a:tailEnd/>
                          </a:ln>
                        </pic:spPr>
                      </pic:pic>
                    </a:graphicData>
                  </a:graphic>
                </wp:inline>
              </w:drawing>
            </w:r>
            <w:ins w:id="46" w:author="Unknown">
              <w:r w:rsidRPr="00050A6C">
                <w:rPr>
                  <w:rFonts w:ascii="Times New Roman" w:eastAsia="Times New Roman" w:hAnsi="Times New Roman" w:cs="Times New Roman"/>
                  <w:sz w:val="24"/>
                  <w:szCs w:val="24"/>
                </w:rPr>
                <w:br/>
              </w:r>
              <w:r w:rsidRPr="00050A6C">
                <w:rPr>
                  <w:rFonts w:ascii="Times New Roman" w:eastAsia="Times New Roman" w:hAnsi="Times New Roman" w:cs="Times New Roman"/>
                  <w:color w:val="000080"/>
                  <w:sz w:val="24"/>
                  <w:szCs w:val="24"/>
                </w:rPr>
                <w:t xml:space="preserve">   </w:t>
              </w:r>
              <w:bookmarkStart w:id="47" w:name="TriBotz"/>
              <w:bookmarkEnd w:id="47"/>
              <w:r w:rsidRPr="00050A6C">
                <w:rPr>
                  <w:rFonts w:ascii="Times New Roman" w:eastAsia="Times New Roman" w:hAnsi="Times New Roman" w:cs="Times New Roman"/>
                  <w:color w:val="000080"/>
                  <w:sz w:val="24"/>
                  <w:szCs w:val="24"/>
                </w:rPr>
                <w:t>TriBotz Robot Kit</w:t>
              </w:r>
              <w:r w:rsidRPr="00050A6C">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5619750" cy="19050"/>
                  <wp:effectExtent l="19050" t="0" r="0" b="0"/>
                  <wp:docPr id="8" name="Picture 8"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bot"/>
                          <pic:cNvPicPr>
                            <a:picLocks noChangeAspect="1" noChangeArrowheads="1"/>
                          </pic:cNvPicPr>
                        </pic:nvPicPr>
                        <pic:blipFill>
                          <a:blip r:embed="rId37"/>
                          <a:srcRect/>
                          <a:stretch>
                            <a:fillRect/>
                          </a:stretch>
                        </pic:blipFill>
                        <pic:spPr bwMode="auto">
                          <a:xfrm>
                            <a:off x="0" y="0"/>
                            <a:ext cx="5619750" cy="19050"/>
                          </a:xfrm>
                          <a:prstGeom prst="rect">
                            <a:avLst/>
                          </a:prstGeom>
                          <a:noFill/>
                          <a:ln w="9525">
                            <a:noFill/>
                            <a:miter lim="800000"/>
                            <a:headEnd/>
                            <a:tailEnd/>
                          </a:ln>
                        </pic:spPr>
                      </pic:pic>
                    </a:graphicData>
                  </a:graphic>
                </wp:inline>
              </w:drawing>
            </w:r>
          </w:p>
          <w:p w:rsidR="00050A6C" w:rsidRPr="00050A6C" w:rsidRDefault="00050A6C" w:rsidP="00050A6C">
            <w:pPr>
              <w:spacing w:before="100" w:beforeAutospacing="1" w:after="100" w:afterAutospacing="1" w:line="240" w:lineRule="auto"/>
              <w:rPr>
                <w:ins w:id="48"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38100" distB="38100" distL="190500" distR="190500" simplePos="0" relativeHeight="251658240" behindDoc="0" locked="0" layoutInCell="1" allowOverlap="0">
                  <wp:simplePos x="0" y="0"/>
                  <wp:positionH relativeFrom="column">
                    <wp:align>left</wp:align>
                  </wp:positionH>
                  <wp:positionV relativeFrom="line">
                    <wp:posOffset>0</wp:posOffset>
                  </wp:positionV>
                  <wp:extent cx="2095500" cy="1724025"/>
                  <wp:effectExtent l="19050" t="0" r="0" b="0"/>
                  <wp:wrapSquare wrapText="bothSides"/>
                  <wp:docPr id="40" name="Picture 6" descr="TriBotz Robot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iBotz Robot Kit"/>
                          <pic:cNvPicPr>
                            <a:picLocks noChangeAspect="1" noChangeArrowheads="1"/>
                          </pic:cNvPicPr>
                        </pic:nvPicPr>
                        <pic:blipFill>
                          <a:blip r:embed="rId41"/>
                          <a:srcRect/>
                          <a:stretch>
                            <a:fillRect/>
                          </a:stretch>
                        </pic:blipFill>
                        <pic:spPr bwMode="auto">
                          <a:xfrm>
                            <a:off x="0" y="0"/>
                            <a:ext cx="2095500" cy="1724025"/>
                          </a:xfrm>
                          <a:prstGeom prst="rect">
                            <a:avLst/>
                          </a:prstGeom>
                          <a:noFill/>
                          <a:ln w="9525">
                            <a:noFill/>
                            <a:miter lim="800000"/>
                            <a:headEnd/>
                            <a:tailEnd/>
                          </a:ln>
                        </pic:spPr>
                      </pic:pic>
                    </a:graphicData>
                  </a:graphic>
                </wp:anchor>
              </w:drawing>
            </w:r>
            <w:ins w:id="49" w:author="Unknown">
              <w:r w:rsidRPr="00050A6C">
                <w:rPr>
                  <w:rFonts w:ascii="Times New Roman" w:eastAsia="Times New Roman" w:hAnsi="Times New Roman" w:cs="Times New Roman"/>
                  <w:sz w:val="24"/>
                  <w:szCs w:val="24"/>
                </w:rPr>
                <w:t>The Tribotz is three robots in one!</w:t>
              </w:r>
              <w:r w:rsidRPr="00050A6C">
                <w:rPr>
                  <w:rFonts w:ascii="Times New Roman" w:eastAsia="Times New Roman" w:hAnsi="Times New Roman" w:cs="Times New Roman"/>
                  <w:sz w:val="24"/>
                  <w:szCs w:val="24"/>
                </w:rPr>
                <w:br/>
              </w:r>
              <w:r w:rsidRPr="00050A6C">
                <w:rPr>
                  <w:rFonts w:ascii="Times New Roman" w:eastAsia="Times New Roman" w:hAnsi="Times New Roman" w:cs="Times New Roman"/>
                  <w:sz w:val="24"/>
                  <w:szCs w:val="24"/>
                </w:rPr>
                <w:br/>
                <w:t>The Tribotz Robot kit teaches the fundamentals of sensor technology and shows you how it all fits together. Using only basic hand tools (cutting pliers, long nose pliers, and Phillips screwdriver) you can assemble this robot kit for a fun learning experience.</w:t>
              </w:r>
              <w:r w:rsidRPr="00050A6C">
                <w:rPr>
                  <w:rFonts w:ascii="Times New Roman" w:eastAsia="Times New Roman" w:hAnsi="Times New Roman" w:cs="Times New Roman"/>
                  <w:sz w:val="24"/>
                  <w:szCs w:val="24"/>
                </w:rPr>
                <w:br/>
              </w:r>
              <w:r w:rsidRPr="00050A6C">
                <w:rPr>
                  <w:rFonts w:ascii="Times New Roman" w:eastAsia="Times New Roman" w:hAnsi="Times New Roman" w:cs="Times New Roman"/>
                  <w:sz w:val="24"/>
                  <w:szCs w:val="24"/>
                </w:rPr>
                <w:br/>
                <w:t xml:space="preserve">Tribotz can operate in 3 different modes: </w:t>
              </w:r>
            </w:ins>
          </w:p>
          <w:p w:rsidR="00050A6C" w:rsidRPr="00050A6C" w:rsidRDefault="00050A6C" w:rsidP="00050A6C">
            <w:pPr>
              <w:spacing w:before="100" w:beforeAutospacing="1" w:after="100" w:afterAutospacing="1" w:line="240" w:lineRule="auto"/>
              <w:rPr>
                <w:ins w:id="50" w:author="Unknown"/>
                <w:rFonts w:ascii="Times New Roman" w:eastAsia="Times New Roman" w:hAnsi="Times New Roman" w:cs="Times New Roman"/>
                <w:sz w:val="24"/>
                <w:szCs w:val="24"/>
              </w:rPr>
            </w:pPr>
            <w:ins w:id="51" w:author="Unknown">
              <w:r w:rsidRPr="00050A6C">
                <w:rPr>
                  <w:rFonts w:ascii="Times New Roman" w:eastAsia="Times New Roman" w:hAnsi="Times New Roman" w:cs="Times New Roman"/>
                  <w:sz w:val="24"/>
                  <w:szCs w:val="24"/>
                </w:rPr>
                <w:t>*   Avoider mode - In this mode, on-board sensors help Tribotz to avoid obstacles.</w:t>
              </w:r>
            </w:ins>
          </w:p>
          <w:p w:rsidR="00050A6C" w:rsidRPr="00050A6C" w:rsidRDefault="00050A6C" w:rsidP="00050A6C">
            <w:pPr>
              <w:spacing w:before="100" w:beforeAutospacing="1" w:after="100" w:afterAutospacing="1" w:line="240" w:lineRule="auto"/>
              <w:rPr>
                <w:ins w:id="52" w:author="Unknown"/>
                <w:rFonts w:ascii="Times New Roman" w:eastAsia="Times New Roman" w:hAnsi="Times New Roman" w:cs="Times New Roman"/>
                <w:sz w:val="24"/>
                <w:szCs w:val="24"/>
              </w:rPr>
            </w:pPr>
            <w:ins w:id="53" w:author="Unknown">
              <w:r w:rsidRPr="00050A6C">
                <w:rPr>
                  <w:rFonts w:ascii="Times New Roman" w:eastAsia="Times New Roman" w:hAnsi="Times New Roman" w:cs="Times New Roman"/>
                  <w:sz w:val="24"/>
                  <w:szCs w:val="24"/>
                </w:rPr>
                <w:t>*   Sound mode - Sounds dictate the direction of movement in this mode, as Tribotz changes direction in response to sound impulses.</w:t>
              </w:r>
            </w:ins>
          </w:p>
          <w:p w:rsidR="00050A6C" w:rsidRPr="00050A6C" w:rsidRDefault="00050A6C" w:rsidP="00050A6C">
            <w:pPr>
              <w:spacing w:before="100" w:beforeAutospacing="1" w:after="100" w:afterAutospacing="1" w:line="240" w:lineRule="auto"/>
              <w:rPr>
                <w:ins w:id="54" w:author="Unknown"/>
                <w:rFonts w:ascii="Times New Roman" w:eastAsia="Times New Roman" w:hAnsi="Times New Roman" w:cs="Times New Roman"/>
                <w:sz w:val="24"/>
                <w:szCs w:val="24"/>
              </w:rPr>
            </w:pPr>
            <w:ins w:id="55" w:author="Unknown">
              <w:r w:rsidRPr="00050A6C">
                <w:rPr>
                  <w:rFonts w:ascii="Times New Roman" w:eastAsia="Times New Roman" w:hAnsi="Times New Roman" w:cs="Times New Roman"/>
                  <w:sz w:val="24"/>
                  <w:szCs w:val="24"/>
                </w:rPr>
                <w:t>*   Line Tracer mode - Sensors enable the robot to follow a line drawn by a felt-tipped pen.</w:t>
              </w:r>
            </w:ins>
          </w:p>
          <w:p w:rsidR="00050A6C" w:rsidRPr="00050A6C" w:rsidRDefault="00050A6C" w:rsidP="00050A6C">
            <w:pPr>
              <w:spacing w:before="100" w:beforeAutospacing="1" w:after="100" w:afterAutospacing="1" w:line="240" w:lineRule="auto"/>
              <w:rPr>
                <w:ins w:id="56" w:author="Unknown"/>
                <w:rFonts w:ascii="Times New Roman" w:eastAsia="Times New Roman" w:hAnsi="Times New Roman" w:cs="Times New Roman"/>
                <w:sz w:val="24"/>
                <w:szCs w:val="24"/>
              </w:rPr>
            </w:pPr>
            <w:ins w:id="57" w:author="Unknown">
              <w:r w:rsidRPr="00050A6C">
                <w:rPr>
                  <w:rFonts w:ascii="Times New Roman" w:eastAsia="Times New Roman" w:hAnsi="Times New Roman" w:cs="Times New Roman"/>
                  <w:sz w:val="24"/>
                  <w:szCs w:val="24"/>
                </w:rPr>
                <w:t xml:space="preserve">The TriBotz will react to sound impulses and objects in its way. It will reverse away from a sound or obstruction and then move forward. Make a path with a black felt-tip marker or black tape and watch how infrared sensors allow the TriBotz to make corrections. This kit contains wonderful instructions and educational background information on each component. </w:t>
              </w:r>
              <w:r w:rsidRPr="00050A6C">
                <w:rPr>
                  <w:rFonts w:ascii="Times New Roman" w:eastAsia="Times New Roman" w:hAnsi="Times New Roman" w:cs="Times New Roman"/>
                  <w:sz w:val="24"/>
                  <w:szCs w:val="24"/>
                </w:rPr>
                <w:br/>
              </w:r>
              <w:r w:rsidRPr="00050A6C">
                <w:rPr>
                  <w:rFonts w:ascii="Times New Roman" w:eastAsia="Times New Roman" w:hAnsi="Times New Roman" w:cs="Times New Roman"/>
                  <w:sz w:val="24"/>
                  <w:szCs w:val="24"/>
                </w:rPr>
                <w:br/>
                <w:t>Tribotz Specifications:</w:t>
              </w:r>
              <w:r w:rsidRPr="00050A6C">
                <w:rPr>
                  <w:rFonts w:ascii="Times New Roman" w:eastAsia="Times New Roman" w:hAnsi="Times New Roman" w:cs="Times New Roman"/>
                  <w:sz w:val="24"/>
                  <w:szCs w:val="24"/>
                </w:rPr>
                <w:br/>
              </w:r>
              <w:r w:rsidRPr="00050A6C">
                <w:rPr>
                  <w:rFonts w:ascii="Times New Roman" w:eastAsia="Times New Roman" w:hAnsi="Times New Roman" w:cs="Times New Roman"/>
                  <w:sz w:val="24"/>
                  <w:szCs w:val="24"/>
                </w:rPr>
                <w:lastRenderedPageBreak/>
                <w:br/>
                <w:t xml:space="preserve">Power Source: One 9V and two AA batteries </w:t>
              </w:r>
              <w:r w:rsidRPr="00050A6C">
                <w:rPr>
                  <w:rFonts w:ascii="Times New Roman" w:eastAsia="Times New Roman" w:hAnsi="Times New Roman" w:cs="Times New Roman"/>
                  <w:sz w:val="24"/>
                  <w:szCs w:val="24"/>
                </w:rPr>
                <w:br/>
                <w:t xml:space="preserve">Height: 4.4 inches </w:t>
              </w:r>
              <w:r w:rsidRPr="00050A6C">
                <w:rPr>
                  <w:rFonts w:ascii="Times New Roman" w:eastAsia="Times New Roman" w:hAnsi="Times New Roman" w:cs="Times New Roman"/>
                  <w:sz w:val="24"/>
                  <w:szCs w:val="24"/>
                </w:rPr>
                <w:br/>
                <w:t xml:space="preserve">Length: 5.8 inches </w:t>
              </w:r>
              <w:r w:rsidRPr="00050A6C">
                <w:rPr>
                  <w:rFonts w:ascii="Times New Roman" w:eastAsia="Times New Roman" w:hAnsi="Times New Roman" w:cs="Times New Roman"/>
                  <w:sz w:val="24"/>
                  <w:szCs w:val="24"/>
                </w:rPr>
                <w:br/>
                <w:t xml:space="preserve">Width: 6 inches </w:t>
              </w:r>
            </w:ins>
          </w:p>
          <w:p w:rsidR="00050A6C" w:rsidRPr="00050A6C" w:rsidRDefault="00050A6C" w:rsidP="00050A6C">
            <w:pPr>
              <w:pBdr>
                <w:bottom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Top of Form</w:t>
            </w:r>
          </w:p>
          <w:p w:rsidR="00050A6C" w:rsidRPr="00050A6C" w:rsidRDefault="00050A6C" w:rsidP="00050A6C">
            <w:pPr>
              <w:spacing w:after="0" w:line="240" w:lineRule="auto"/>
              <w:jc w:val="right"/>
              <w:rPr>
                <w:ins w:id="58" w:author="Unknown"/>
                <w:rFonts w:ascii="Times New Roman" w:eastAsia="Times New Roman" w:hAnsi="Times New Roman" w:cs="Times New Roman"/>
                <w:sz w:val="24"/>
                <w:szCs w:val="24"/>
              </w:rPr>
            </w:pPr>
            <w:ins w:id="59" w:author="Unknown">
              <w:r w:rsidRPr="00050A6C">
                <w:rPr>
                  <w:rFonts w:ascii="Times New Roman" w:eastAsia="Times New Roman" w:hAnsi="Times New Roman" w:cs="Times New Roman"/>
                  <w:sz w:val="24"/>
                  <w:szCs w:val="24"/>
                </w:rPr>
                <w:t xml:space="preserve">Non Soldering Kit   $54.95     </w:t>
              </w:r>
            </w:ins>
          </w:p>
          <w:p w:rsidR="00050A6C" w:rsidRPr="00050A6C" w:rsidRDefault="00050A6C" w:rsidP="00050A6C">
            <w:pPr>
              <w:pBdr>
                <w:top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Bottom of Form</w:t>
            </w:r>
          </w:p>
          <w:p w:rsidR="00050A6C" w:rsidRPr="00050A6C" w:rsidRDefault="00050A6C" w:rsidP="00050A6C">
            <w:pPr>
              <w:spacing w:before="100" w:beforeAutospacing="1" w:after="100" w:afterAutospacing="1" w:line="240" w:lineRule="auto"/>
              <w:rPr>
                <w:ins w:id="60" w:author="Unknown"/>
                <w:rFonts w:ascii="Times New Roman" w:eastAsia="Times New Roman" w:hAnsi="Times New Roman" w:cs="Times New Roman"/>
                <w:sz w:val="24"/>
                <w:szCs w:val="24"/>
              </w:rPr>
            </w:pPr>
            <w:ins w:id="61" w:author="Unknown">
              <w:r w:rsidRPr="00050A6C">
                <w:rPr>
                  <w:rFonts w:ascii="Times New Roman" w:eastAsia="Times New Roman" w:hAnsi="Times New Roman" w:cs="Times New Roman"/>
                  <w:sz w:val="24"/>
                  <w:szCs w:val="24"/>
                </w:rPr>
                <w:t> </w:t>
              </w:r>
            </w:ins>
          </w:p>
          <w:p w:rsidR="00050A6C" w:rsidRPr="00050A6C" w:rsidRDefault="00050A6C" w:rsidP="00050A6C">
            <w:pPr>
              <w:spacing w:before="100" w:beforeAutospacing="1" w:after="100" w:afterAutospacing="1" w:line="240" w:lineRule="auto"/>
              <w:rPr>
                <w:ins w:id="62" w:author="Unknown"/>
                <w:rFonts w:ascii="Times New Roman" w:eastAsia="Times New Roman" w:hAnsi="Times New Roman" w:cs="Times New Roman"/>
                <w:sz w:val="24"/>
                <w:szCs w:val="24"/>
              </w:rPr>
            </w:pPr>
            <w:ins w:id="63" w:author="Unknown">
              <w:r w:rsidRPr="00050A6C">
                <w:rPr>
                  <w:rFonts w:ascii="Times New Roman" w:eastAsia="Times New Roman" w:hAnsi="Times New Roman" w:cs="Times New Roman"/>
                  <w:sz w:val="24"/>
                  <w:szCs w:val="24"/>
                </w:rPr>
                <w:t> </w:t>
              </w:r>
            </w:ins>
          </w:p>
          <w:p w:rsidR="00050A6C" w:rsidRPr="00050A6C" w:rsidRDefault="00050A6C" w:rsidP="00050A6C">
            <w:pPr>
              <w:spacing w:before="100" w:beforeAutospacing="1" w:after="100" w:afterAutospacing="1" w:line="240" w:lineRule="auto"/>
              <w:rPr>
                <w:ins w:id="64"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9750" cy="19050"/>
                  <wp:effectExtent l="19050" t="0" r="0" b="0"/>
                  <wp:docPr id="9" name="Picture 9"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bot"/>
                          <pic:cNvPicPr>
                            <a:picLocks noChangeAspect="1" noChangeArrowheads="1"/>
                          </pic:cNvPicPr>
                        </pic:nvPicPr>
                        <pic:blipFill>
                          <a:blip r:embed="rId37"/>
                          <a:srcRect/>
                          <a:stretch>
                            <a:fillRect/>
                          </a:stretch>
                        </pic:blipFill>
                        <pic:spPr bwMode="auto">
                          <a:xfrm>
                            <a:off x="0" y="0"/>
                            <a:ext cx="5619750" cy="19050"/>
                          </a:xfrm>
                          <a:prstGeom prst="rect">
                            <a:avLst/>
                          </a:prstGeom>
                          <a:noFill/>
                          <a:ln w="9525">
                            <a:noFill/>
                            <a:miter lim="800000"/>
                            <a:headEnd/>
                            <a:tailEnd/>
                          </a:ln>
                        </pic:spPr>
                      </pic:pic>
                    </a:graphicData>
                  </a:graphic>
                </wp:inline>
              </w:drawing>
            </w:r>
            <w:ins w:id="65" w:author="Unknown">
              <w:r w:rsidRPr="00050A6C">
                <w:rPr>
                  <w:rFonts w:ascii="Times New Roman" w:eastAsia="Times New Roman" w:hAnsi="Times New Roman" w:cs="Times New Roman"/>
                  <w:sz w:val="24"/>
                  <w:szCs w:val="24"/>
                </w:rPr>
                <w:br/>
              </w:r>
              <w:r w:rsidRPr="00050A6C">
                <w:rPr>
                  <w:rFonts w:ascii="Times New Roman" w:eastAsia="Times New Roman" w:hAnsi="Times New Roman" w:cs="Times New Roman"/>
                  <w:color w:val="000080"/>
                  <w:sz w:val="24"/>
                  <w:szCs w:val="24"/>
                </w:rPr>
                <w:t>   Hydrazoid</w:t>
              </w:r>
              <w:r w:rsidRPr="00050A6C">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5619750" cy="19050"/>
                  <wp:effectExtent l="19050" t="0" r="0" b="0"/>
                  <wp:docPr id="10" name="Picture 10"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bot"/>
                          <pic:cNvPicPr>
                            <a:picLocks noChangeAspect="1" noChangeArrowheads="1"/>
                          </pic:cNvPicPr>
                        </pic:nvPicPr>
                        <pic:blipFill>
                          <a:blip r:embed="rId37"/>
                          <a:srcRect/>
                          <a:stretch>
                            <a:fillRect/>
                          </a:stretch>
                        </pic:blipFill>
                        <pic:spPr bwMode="auto">
                          <a:xfrm>
                            <a:off x="0" y="0"/>
                            <a:ext cx="5619750" cy="19050"/>
                          </a:xfrm>
                          <a:prstGeom prst="rect">
                            <a:avLst/>
                          </a:prstGeom>
                          <a:noFill/>
                          <a:ln w="9525">
                            <a:noFill/>
                            <a:miter lim="800000"/>
                            <a:headEnd/>
                            <a:tailEnd/>
                          </a:ln>
                        </pic:spPr>
                      </pic:pic>
                    </a:graphicData>
                  </a:graphic>
                </wp:inline>
              </w:drawing>
            </w:r>
          </w:p>
          <w:p w:rsidR="00050A6C" w:rsidRPr="00050A6C" w:rsidRDefault="00050A6C" w:rsidP="00050A6C">
            <w:pPr>
              <w:spacing w:before="100" w:beforeAutospacing="1" w:after="100" w:afterAutospacing="1" w:line="240" w:lineRule="auto"/>
              <w:rPr>
                <w:ins w:id="66"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38100" distB="38100" distL="190500" distR="190500" simplePos="0" relativeHeight="251658240" behindDoc="0" locked="0" layoutInCell="1" allowOverlap="0">
                  <wp:simplePos x="0" y="0"/>
                  <wp:positionH relativeFrom="column">
                    <wp:align>left</wp:align>
                  </wp:positionH>
                  <wp:positionV relativeFrom="line">
                    <wp:posOffset>0</wp:posOffset>
                  </wp:positionV>
                  <wp:extent cx="2124075" cy="2257425"/>
                  <wp:effectExtent l="19050" t="0" r="9525" b="0"/>
                  <wp:wrapSquare wrapText="bothSides"/>
                  <wp:docPr id="39" name="Picture 7" descr="Hydraziod Robot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ydraziod Robot Kit"/>
                          <pic:cNvPicPr>
                            <a:picLocks noChangeAspect="1" noChangeArrowheads="1"/>
                          </pic:cNvPicPr>
                        </pic:nvPicPr>
                        <pic:blipFill>
                          <a:blip r:embed="rId42"/>
                          <a:srcRect/>
                          <a:stretch>
                            <a:fillRect/>
                          </a:stretch>
                        </pic:blipFill>
                        <pic:spPr bwMode="auto">
                          <a:xfrm>
                            <a:off x="0" y="0"/>
                            <a:ext cx="2124075" cy="2257425"/>
                          </a:xfrm>
                          <a:prstGeom prst="rect">
                            <a:avLst/>
                          </a:prstGeom>
                          <a:noFill/>
                          <a:ln w="9525">
                            <a:noFill/>
                            <a:miter lim="800000"/>
                            <a:headEnd/>
                            <a:tailEnd/>
                          </a:ln>
                        </pic:spPr>
                      </pic:pic>
                    </a:graphicData>
                  </a:graphic>
                </wp:anchor>
              </w:drawing>
            </w:r>
            <w:ins w:id="67" w:author="Unknown">
              <w:r w:rsidRPr="00050A6C">
                <w:rPr>
                  <w:rFonts w:ascii="Times New Roman" w:eastAsia="Times New Roman" w:hAnsi="Times New Roman" w:cs="Times New Roman"/>
                  <w:sz w:val="24"/>
                  <w:szCs w:val="24"/>
                </w:rPr>
                <w:t>Hydrazoid is an ideal introduction for someone wanting to investigate the fascinating world of robots and intelligent machines.</w:t>
              </w:r>
            </w:ins>
          </w:p>
          <w:p w:rsidR="00050A6C" w:rsidRPr="00050A6C" w:rsidRDefault="00050A6C" w:rsidP="00050A6C">
            <w:pPr>
              <w:spacing w:before="100" w:beforeAutospacing="1" w:after="100" w:afterAutospacing="1" w:line="240" w:lineRule="auto"/>
              <w:rPr>
                <w:ins w:id="68" w:author="Unknown"/>
                <w:rFonts w:ascii="Times New Roman" w:eastAsia="Times New Roman" w:hAnsi="Times New Roman" w:cs="Times New Roman"/>
                <w:sz w:val="24"/>
                <w:szCs w:val="24"/>
              </w:rPr>
            </w:pPr>
            <w:ins w:id="69" w:author="Unknown">
              <w:r w:rsidRPr="00050A6C">
                <w:rPr>
                  <w:rFonts w:ascii="Times New Roman" w:eastAsia="Times New Roman" w:hAnsi="Times New Roman" w:cs="Times New Roman"/>
                  <w:sz w:val="24"/>
                  <w:szCs w:val="24"/>
                </w:rPr>
                <w:t>This kit introduces the fundamentals of sensor technology and shows how sensors, electronic circuit boards, and motors can be combined with carefully designed mechanical gears and shafts to produce a robot that walks and responds to sounds.</w:t>
              </w:r>
            </w:ins>
          </w:p>
          <w:p w:rsidR="00050A6C" w:rsidRPr="00050A6C" w:rsidRDefault="00050A6C" w:rsidP="00050A6C">
            <w:pPr>
              <w:spacing w:before="100" w:beforeAutospacing="1" w:after="100" w:afterAutospacing="1" w:line="240" w:lineRule="auto"/>
              <w:rPr>
                <w:ins w:id="70" w:author="Unknown"/>
                <w:rFonts w:ascii="Times New Roman" w:eastAsia="Times New Roman" w:hAnsi="Times New Roman" w:cs="Times New Roman"/>
                <w:sz w:val="24"/>
                <w:szCs w:val="24"/>
              </w:rPr>
            </w:pPr>
            <w:ins w:id="71" w:author="Unknown">
              <w:r w:rsidRPr="00050A6C">
                <w:rPr>
                  <w:rFonts w:ascii="Times New Roman" w:eastAsia="Times New Roman" w:hAnsi="Times New Roman" w:cs="Times New Roman"/>
                  <w:sz w:val="24"/>
                  <w:szCs w:val="24"/>
                </w:rPr>
                <w:t>Clap your hands and watch Hydrazoid walk and then stop. How does it do that?</w:t>
              </w:r>
            </w:ins>
          </w:p>
          <w:p w:rsidR="00050A6C" w:rsidRPr="00050A6C" w:rsidRDefault="00050A6C" w:rsidP="00050A6C">
            <w:pPr>
              <w:spacing w:before="100" w:beforeAutospacing="1" w:after="100" w:afterAutospacing="1" w:line="240" w:lineRule="auto"/>
              <w:rPr>
                <w:ins w:id="72" w:author="Unknown"/>
                <w:rFonts w:ascii="Times New Roman" w:eastAsia="Times New Roman" w:hAnsi="Times New Roman" w:cs="Times New Roman"/>
                <w:sz w:val="24"/>
                <w:szCs w:val="24"/>
              </w:rPr>
            </w:pPr>
            <w:ins w:id="73" w:author="Unknown">
              <w:r w:rsidRPr="00050A6C">
                <w:rPr>
                  <w:rFonts w:ascii="Times New Roman" w:eastAsia="Times New Roman" w:hAnsi="Times New Roman" w:cs="Times New Roman"/>
                  <w:sz w:val="24"/>
                  <w:szCs w:val="24"/>
                </w:rPr>
                <w:t>By assembling the robot you will find out what the different components in your robot do and how they work together to generate its behavior. You will also be introduced to basic electronics and mechanical design. When you have built and mastered the Hydrazoid, you will be ready to move on towards the more advanced robots that are used for research. Have fun!</w:t>
              </w:r>
            </w:ins>
          </w:p>
          <w:p w:rsidR="00050A6C" w:rsidRPr="00050A6C" w:rsidRDefault="00050A6C" w:rsidP="00050A6C">
            <w:pPr>
              <w:spacing w:before="100" w:beforeAutospacing="1" w:after="100" w:afterAutospacing="1" w:line="240" w:lineRule="auto"/>
              <w:rPr>
                <w:ins w:id="74" w:author="Unknown"/>
                <w:rFonts w:ascii="Times New Roman" w:eastAsia="Times New Roman" w:hAnsi="Times New Roman" w:cs="Times New Roman"/>
                <w:sz w:val="24"/>
                <w:szCs w:val="24"/>
              </w:rPr>
            </w:pPr>
            <w:ins w:id="75" w:author="Unknown">
              <w:r w:rsidRPr="00050A6C">
                <w:rPr>
                  <w:rFonts w:ascii="Times New Roman" w:eastAsia="Times New Roman" w:hAnsi="Times New Roman" w:cs="Times New Roman"/>
                  <w:sz w:val="24"/>
                  <w:szCs w:val="24"/>
                </w:rPr>
                <w:t>Using only basic hand tools assemble this robot kit for a fun learning experience. LEDs and illuminated fiber optic antennas give the Hydrazoid a cool alien appearance. You'll feel like an engineer when you're done. Size: 7 inches tall x 6 inches long.</w:t>
              </w:r>
            </w:ins>
          </w:p>
          <w:p w:rsidR="00050A6C" w:rsidRPr="00050A6C" w:rsidRDefault="00050A6C" w:rsidP="00050A6C">
            <w:pPr>
              <w:pBdr>
                <w:bottom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Top of Form</w:t>
            </w:r>
          </w:p>
          <w:p w:rsidR="00050A6C" w:rsidRPr="00050A6C" w:rsidRDefault="00050A6C" w:rsidP="00050A6C">
            <w:pPr>
              <w:spacing w:after="0" w:line="240" w:lineRule="auto"/>
              <w:jc w:val="right"/>
              <w:rPr>
                <w:ins w:id="76" w:author="Unknown"/>
                <w:rFonts w:ascii="Times New Roman" w:eastAsia="Times New Roman" w:hAnsi="Times New Roman" w:cs="Times New Roman"/>
                <w:sz w:val="24"/>
                <w:szCs w:val="24"/>
              </w:rPr>
            </w:pPr>
            <w:ins w:id="77" w:author="Unknown">
              <w:r w:rsidRPr="00050A6C">
                <w:rPr>
                  <w:rFonts w:ascii="Times New Roman" w:eastAsia="Times New Roman" w:hAnsi="Times New Roman" w:cs="Times New Roman"/>
                  <w:sz w:val="24"/>
                  <w:szCs w:val="24"/>
                </w:rPr>
                <w:t xml:space="preserve">Non Soldering Kit   $34.95    </w:t>
              </w:r>
            </w:ins>
          </w:p>
          <w:p w:rsidR="00050A6C" w:rsidRPr="00050A6C" w:rsidRDefault="00050A6C" w:rsidP="00050A6C">
            <w:pPr>
              <w:pBdr>
                <w:top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Bottom of Form</w:t>
            </w:r>
          </w:p>
          <w:p w:rsidR="00050A6C" w:rsidRPr="00050A6C" w:rsidRDefault="00050A6C" w:rsidP="00050A6C">
            <w:pPr>
              <w:spacing w:before="100" w:beforeAutospacing="1" w:after="100" w:afterAutospacing="1" w:line="240" w:lineRule="auto"/>
              <w:rPr>
                <w:ins w:id="78" w:author="Unknown"/>
                <w:rFonts w:ascii="Times New Roman" w:eastAsia="Times New Roman" w:hAnsi="Times New Roman" w:cs="Times New Roman"/>
                <w:sz w:val="24"/>
                <w:szCs w:val="24"/>
              </w:rPr>
            </w:pPr>
            <w:ins w:id="79" w:author="Unknown">
              <w:r w:rsidRPr="00050A6C">
                <w:rPr>
                  <w:rFonts w:ascii="Times New Roman" w:eastAsia="Times New Roman" w:hAnsi="Times New Roman" w:cs="Times New Roman"/>
                  <w:sz w:val="24"/>
                  <w:szCs w:val="24"/>
                </w:rPr>
                <w:t> </w:t>
              </w:r>
            </w:ins>
          </w:p>
          <w:p w:rsidR="00050A6C" w:rsidRPr="00050A6C" w:rsidRDefault="00050A6C" w:rsidP="00050A6C">
            <w:pPr>
              <w:spacing w:before="100" w:beforeAutospacing="1" w:after="100" w:afterAutospacing="1" w:line="240" w:lineRule="auto"/>
              <w:rPr>
                <w:ins w:id="80" w:author="Unknown"/>
                <w:rFonts w:ascii="Times New Roman" w:eastAsia="Times New Roman" w:hAnsi="Times New Roman" w:cs="Times New Roman"/>
                <w:sz w:val="24"/>
                <w:szCs w:val="24"/>
              </w:rPr>
            </w:pPr>
            <w:ins w:id="81" w:author="Unknown">
              <w:r w:rsidRPr="00050A6C">
                <w:rPr>
                  <w:rFonts w:ascii="Times New Roman" w:eastAsia="Times New Roman" w:hAnsi="Times New Roman" w:cs="Times New Roman"/>
                  <w:sz w:val="24"/>
                  <w:szCs w:val="24"/>
                </w:rPr>
                <w:t> </w:t>
              </w:r>
            </w:ins>
          </w:p>
          <w:p w:rsidR="00050A6C" w:rsidRPr="00050A6C" w:rsidRDefault="00050A6C" w:rsidP="00050A6C">
            <w:pPr>
              <w:spacing w:before="100" w:beforeAutospacing="1" w:after="100" w:afterAutospacing="1" w:line="240" w:lineRule="auto"/>
              <w:rPr>
                <w:ins w:id="82"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9750" cy="19050"/>
                  <wp:effectExtent l="19050" t="0" r="0" b="0"/>
                  <wp:docPr id="11" name="Picture 11"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bot"/>
                          <pic:cNvPicPr>
                            <a:picLocks noChangeAspect="1" noChangeArrowheads="1"/>
                          </pic:cNvPicPr>
                        </pic:nvPicPr>
                        <pic:blipFill>
                          <a:blip r:embed="rId37"/>
                          <a:srcRect/>
                          <a:stretch>
                            <a:fillRect/>
                          </a:stretch>
                        </pic:blipFill>
                        <pic:spPr bwMode="auto">
                          <a:xfrm>
                            <a:off x="0" y="0"/>
                            <a:ext cx="5619750" cy="19050"/>
                          </a:xfrm>
                          <a:prstGeom prst="rect">
                            <a:avLst/>
                          </a:prstGeom>
                          <a:noFill/>
                          <a:ln w="9525">
                            <a:noFill/>
                            <a:miter lim="800000"/>
                            <a:headEnd/>
                            <a:tailEnd/>
                          </a:ln>
                        </pic:spPr>
                      </pic:pic>
                    </a:graphicData>
                  </a:graphic>
                </wp:inline>
              </w:drawing>
            </w:r>
            <w:ins w:id="83" w:author="Unknown">
              <w:r w:rsidRPr="00050A6C">
                <w:rPr>
                  <w:rFonts w:ascii="Times New Roman" w:eastAsia="Times New Roman" w:hAnsi="Times New Roman" w:cs="Times New Roman"/>
                  <w:sz w:val="24"/>
                  <w:szCs w:val="24"/>
                </w:rPr>
                <w:br/>
              </w:r>
              <w:r w:rsidRPr="00050A6C">
                <w:rPr>
                  <w:rFonts w:ascii="Times New Roman" w:eastAsia="Times New Roman" w:hAnsi="Times New Roman" w:cs="Times New Roman"/>
                  <w:color w:val="000080"/>
                  <w:sz w:val="24"/>
                  <w:szCs w:val="24"/>
                </w:rPr>
                <w:lastRenderedPageBreak/>
                <w:t>   Antoid Robot Kit</w:t>
              </w:r>
              <w:r w:rsidRPr="00050A6C">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5619750" cy="19050"/>
                  <wp:effectExtent l="19050" t="0" r="0" b="0"/>
                  <wp:docPr id="12" name="Picture 12"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bot"/>
                          <pic:cNvPicPr>
                            <a:picLocks noChangeAspect="1" noChangeArrowheads="1"/>
                          </pic:cNvPicPr>
                        </pic:nvPicPr>
                        <pic:blipFill>
                          <a:blip r:embed="rId37"/>
                          <a:srcRect/>
                          <a:stretch>
                            <a:fillRect/>
                          </a:stretch>
                        </pic:blipFill>
                        <pic:spPr bwMode="auto">
                          <a:xfrm>
                            <a:off x="0" y="0"/>
                            <a:ext cx="5619750" cy="19050"/>
                          </a:xfrm>
                          <a:prstGeom prst="rect">
                            <a:avLst/>
                          </a:prstGeom>
                          <a:noFill/>
                          <a:ln w="9525">
                            <a:noFill/>
                            <a:miter lim="800000"/>
                            <a:headEnd/>
                            <a:tailEnd/>
                          </a:ln>
                        </pic:spPr>
                      </pic:pic>
                    </a:graphicData>
                  </a:graphic>
                </wp:inline>
              </w:drawing>
            </w:r>
          </w:p>
          <w:p w:rsidR="00050A6C" w:rsidRPr="00050A6C" w:rsidRDefault="00050A6C" w:rsidP="00050A6C">
            <w:pPr>
              <w:spacing w:before="100" w:beforeAutospacing="1" w:after="100" w:afterAutospacing="1" w:line="240" w:lineRule="auto"/>
              <w:rPr>
                <w:ins w:id="84"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38100" distB="38100" distL="190500" distR="190500" simplePos="0" relativeHeight="251658240" behindDoc="0" locked="0" layoutInCell="1" allowOverlap="0">
                  <wp:simplePos x="0" y="0"/>
                  <wp:positionH relativeFrom="column">
                    <wp:align>left</wp:align>
                  </wp:positionH>
                  <wp:positionV relativeFrom="line">
                    <wp:posOffset>0</wp:posOffset>
                  </wp:positionV>
                  <wp:extent cx="1857375" cy="1952625"/>
                  <wp:effectExtent l="19050" t="0" r="9525" b="0"/>
                  <wp:wrapSquare wrapText="bothSides"/>
                  <wp:docPr id="38" name="Picture 8" descr="Antoid Robot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toid Robot Kit"/>
                          <pic:cNvPicPr>
                            <a:picLocks noChangeAspect="1" noChangeArrowheads="1"/>
                          </pic:cNvPicPr>
                        </pic:nvPicPr>
                        <pic:blipFill>
                          <a:blip r:embed="rId43"/>
                          <a:srcRect/>
                          <a:stretch>
                            <a:fillRect/>
                          </a:stretch>
                        </pic:blipFill>
                        <pic:spPr bwMode="auto">
                          <a:xfrm>
                            <a:off x="0" y="0"/>
                            <a:ext cx="1857375" cy="1952625"/>
                          </a:xfrm>
                          <a:prstGeom prst="rect">
                            <a:avLst/>
                          </a:prstGeom>
                          <a:noFill/>
                          <a:ln w="9525">
                            <a:noFill/>
                            <a:miter lim="800000"/>
                            <a:headEnd/>
                            <a:tailEnd/>
                          </a:ln>
                        </pic:spPr>
                      </pic:pic>
                    </a:graphicData>
                  </a:graphic>
                </wp:anchor>
              </w:drawing>
            </w:r>
            <w:ins w:id="85" w:author="Unknown">
              <w:r w:rsidRPr="00050A6C">
                <w:rPr>
                  <w:rFonts w:ascii="Times New Roman" w:eastAsia="Times New Roman" w:hAnsi="Times New Roman" w:cs="Times New Roman"/>
                  <w:sz w:val="24"/>
                  <w:szCs w:val="24"/>
                </w:rPr>
                <w:t>The Antoid is a unique, beginner-level robot kit that features obstacle detection and avoidance. Powered by two DC motors, the Antoid walks on six legs and avoids bumping into objects by detecting them with an infrared sensor. The robot walks forward until it detects an obstacle, at which point it backs up and turns before resuming its forward gait. By assembling the Antoid robot kit, you will gain an appreciation for basic sensors, gearboxes, and electronics.</w:t>
              </w:r>
            </w:ins>
          </w:p>
          <w:p w:rsidR="00050A6C" w:rsidRPr="00050A6C" w:rsidRDefault="00050A6C" w:rsidP="00050A6C">
            <w:pPr>
              <w:spacing w:before="100" w:beforeAutospacing="1" w:after="100" w:afterAutospacing="1" w:line="240" w:lineRule="auto"/>
              <w:rPr>
                <w:ins w:id="86" w:author="Unknown"/>
                <w:rFonts w:ascii="Times New Roman" w:eastAsia="Times New Roman" w:hAnsi="Times New Roman" w:cs="Times New Roman"/>
                <w:sz w:val="24"/>
                <w:szCs w:val="24"/>
              </w:rPr>
            </w:pPr>
            <w:ins w:id="87" w:author="Unknown">
              <w:r w:rsidRPr="00050A6C">
                <w:rPr>
                  <w:rFonts w:ascii="Times New Roman" w:eastAsia="Times New Roman" w:hAnsi="Times New Roman" w:cs="Times New Roman"/>
                  <w:sz w:val="24"/>
                  <w:szCs w:val="24"/>
                </w:rPr>
                <w:t>The kit includes all the parts you need to put it together, including two pre-soldered circuit boards, two DC motors, and high-quality, durable plastic parts that screw together nicely, and a large front shell with a decidedly extraterrestrial look.</w:t>
              </w:r>
            </w:ins>
          </w:p>
          <w:p w:rsidR="00050A6C" w:rsidRPr="00050A6C" w:rsidRDefault="00050A6C" w:rsidP="00050A6C">
            <w:pPr>
              <w:spacing w:before="100" w:beforeAutospacing="1" w:after="100" w:afterAutospacing="1" w:line="240" w:lineRule="auto"/>
              <w:rPr>
                <w:ins w:id="88" w:author="Unknown"/>
                <w:rFonts w:ascii="Times New Roman" w:eastAsia="Times New Roman" w:hAnsi="Times New Roman" w:cs="Times New Roman"/>
                <w:sz w:val="24"/>
                <w:szCs w:val="24"/>
              </w:rPr>
            </w:pPr>
            <w:ins w:id="89" w:author="Unknown">
              <w:r w:rsidRPr="00050A6C">
                <w:rPr>
                  <w:rFonts w:ascii="Times New Roman" w:eastAsia="Times New Roman" w:hAnsi="Times New Roman" w:cs="Times New Roman"/>
                  <w:sz w:val="24"/>
                  <w:szCs w:val="24"/>
                </w:rPr>
                <w:t>Because the printed circuit boards are pre-assembled, putting the Antoid together is largely a mechanical project. All you will need are a small Phillips screwdriver and wire cutters. The instructions are easy to understand.</w:t>
              </w:r>
              <w:r w:rsidRPr="00050A6C">
                <w:rPr>
                  <w:rFonts w:ascii="Times New Roman" w:eastAsia="Times New Roman" w:hAnsi="Times New Roman" w:cs="Times New Roman"/>
                  <w:sz w:val="24"/>
                  <w:szCs w:val="24"/>
                </w:rPr>
                <w:br/>
              </w:r>
              <w:r w:rsidRPr="00050A6C">
                <w:rPr>
                  <w:rFonts w:ascii="Times New Roman" w:eastAsia="Times New Roman" w:hAnsi="Times New Roman" w:cs="Times New Roman"/>
                  <w:sz w:val="24"/>
                  <w:szCs w:val="24"/>
                </w:rPr>
                <w:br/>
                <w:t xml:space="preserve">The Antoid is a good robot kit for anyone as young as 10 who wants to get into robotics. The robot is fairly straightforward to assemble, yet it is more than just a snap-together kit. Through construction of this robot, you will learn valuable skills that will help you with more advanced projects in the future. As you interact with your Antoid robot, you will gain an appreciation for the capabilities autonomous robots. Dimensions: 6 x 7 x 6 inches (L x W x H) </w:t>
              </w:r>
            </w:ins>
          </w:p>
          <w:p w:rsidR="00050A6C" w:rsidRPr="00050A6C" w:rsidRDefault="00050A6C" w:rsidP="00050A6C">
            <w:pPr>
              <w:pBdr>
                <w:bottom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Top of Form</w:t>
            </w:r>
          </w:p>
          <w:p w:rsidR="00050A6C" w:rsidRPr="00050A6C" w:rsidRDefault="00050A6C" w:rsidP="00050A6C">
            <w:pPr>
              <w:spacing w:after="0" w:line="240" w:lineRule="auto"/>
              <w:jc w:val="right"/>
              <w:rPr>
                <w:ins w:id="90" w:author="Unknown"/>
                <w:rFonts w:ascii="Times New Roman" w:eastAsia="Times New Roman" w:hAnsi="Times New Roman" w:cs="Times New Roman"/>
                <w:sz w:val="24"/>
                <w:szCs w:val="24"/>
              </w:rPr>
            </w:pPr>
            <w:ins w:id="91" w:author="Unknown">
              <w:r w:rsidRPr="00050A6C">
                <w:rPr>
                  <w:rFonts w:ascii="Times New Roman" w:eastAsia="Times New Roman" w:hAnsi="Times New Roman" w:cs="Times New Roman"/>
                  <w:sz w:val="24"/>
                  <w:szCs w:val="24"/>
                </w:rPr>
                <w:t xml:space="preserve">Non Soldering Kit   $49.95     </w:t>
              </w:r>
            </w:ins>
          </w:p>
          <w:p w:rsidR="00050A6C" w:rsidRPr="00050A6C" w:rsidRDefault="00050A6C" w:rsidP="00050A6C">
            <w:pPr>
              <w:pBdr>
                <w:top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Bottom of Form</w:t>
            </w:r>
          </w:p>
          <w:p w:rsidR="00050A6C" w:rsidRPr="00050A6C" w:rsidRDefault="00050A6C" w:rsidP="00050A6C">
            <w:pPr>
              <w:spacing w:before="100" w:beforeAutospacing="1" w:after="100" w:afterAutospacing="1" w:line="240" w:lineRule="auto"/>
              <w:rPr>
                <w:ins w:id="92" w:author="Unknown"/>
                <w:rFonts w:ascii="Times New Roman" w:eastAsia="Times New Roman" w:hAnsi="Times New Roman" w:cs="Times New Roman"/>
                <w:sz w:val="24"/>
                <w:szCs w:val="24"/>
              </w:rPr>
            </w:pPr>
            <w:ins w:id="93" w:author="Unknown">
              <w:r w:rsidRPr="00050A6C">
                <w:rPr>
                  <w:rFonts w:ascii="Times New Roman" w:eastAsia="Times New Roman" w:hAnsi="Times New Roman" w:cs="Times New Roman"/>
                  <w:sz w:val="24"/>
                  <w:szCs w:val="24"/>
                </w:rPr>
                <w:t> </w:t>
              </w:r>
            </w:ins>
          </w:p>
          <w:p w:rsidR="00050A6C" w:rsidRPr="00050A6C" w:rsidRDefault="00050A6C" w:rsidP="00050A6C">
            <w:pPr>
              <w:spacing w:before="100" w:beforeAutospacing="1" w:after="100" w:afterAutospacing="1" w:line="240" w:lineRule="auto"/>
              <w:rPr>
                <w:ins w:id="94" w:author="Unknown"/>
                <w:rFonts w:ascii="Times New Roman" w:eastAsia="Times New Roman" w:hAnsi="Times New Roman" w:cs="Times New Roman"/>
                <w:sz w:val="24"/>
                <w:szCs w:val="24"/>
              </w:rPr>
            </w:pPr>
            <w:ins w:id="95" w:author="Unknown">
              <w:r w:rsidRPr="00050A6C">
                <w:rPr>
                  <w:rFonts w:ascii="Times New Roman" w:eastAsia="Times New Roman" w:hAnsi="Times New Roman" w:cs="Times New Roman"/>
                  <w:sz w:val="24"/>
                  <w:szCs w:val="24"/>
                </w:rPr>
                <w:t> </w:t>
              </w:r>
            </w:ins>
          </w:p>
          <w:p w:rsidR="00050A6C" w:rsidRPr="00050A6C" w:rsidRDefault="00050A6C" w:rsidP="00050A6C">
            <w:pPr>
              <w:spacing w:before="100" w:beforeAutospacing="1" w:after="100" w:afterAutospacing="1" w:line="240" w:lineRule="auto"/>
              <w:rPr>
                <w:ins w:id="96"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9750" cy="19050"/>
                  <wp:effectExtent l="19050" t="0" r="0" b="0"/>
                  <wp:docPr id="13" name="Picture 13"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bot"/>
                          <pic:cNvPicPr>
                            <a:picLocks noChangeAspect="1" noChangeArrowheads="1"/>
                          </pic:cNvPicPr>
                        </pic:nvPicPr>
                        <pic:blipFill>
                          <a:blip r:embed="rId37"/>
                          <a:srcRect/>
                          <a:stretch>
                            <a:fillRect/>
                          </a:stretch>
                        </pic:blipFill>
                        <pic:spPr bwMode="auto">
                          <a:xfrm>
                            <a:off x="0" y="0"/>
                            <a:ext cx="5619750" cy="19050"/>
                          </a:xfrm>
                          <a:prstGeom prst="rect">
                            <a:avLst/>
                          </a:prstGeom>
                          <a:noFill/>
                          <a:ln w="9525">
                            <a:noFill/>
                            <a:miter lim="800000"/>
                            <a:headEnd/>
                            <a:tailEnd/>
                          </a:ln>
                        </pic:spPr>
                      </pic:pic>
                    </a:graphicData>
                  </a:graphic>
                </wp:inline>
              </w:drawing>
            </w:r>
            <w:ins w:id="97" w:author="Unknown">
              <w:r w:rsidRPr="00050A6C">
                <w:rPr>
                  <w:rFonts w:ascii="Times New Roman" w:eastAsia="Times New Roman" w:hAnsi="Times New Roman" w:cs="Times New Roman"/>
                  <w:sz w:val="24"/>
                  <w:szCs w:val="24"/>
                </w:rPr>
                <w:br/>
              </w:r>
              <w:r w:rsidRPr="00050A6C">
                <w:rPr>
                  <w:rFonts w:ascii="Times New Roman" w:eastAsia="Times New Roman" w:hAnsi="Times New Roman" w:cs="Times New Roman"/>
                  <w:color w:val="000080"/>
                  <w:sz w:val="24"/>
                  <w:szCs w:val="24"/>
                </w:rPr>
                <w:t>   WAO Kranius</w:t>
              </w:r>
              <w:r w:rsidRPr="00050A6C">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5619750" cy="19050"/>
                  <wp:effectExtent l="19050" t="0" r="0" b="0"/>
                  <wp:docPr id="14" name="Picture 14"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obot"/>
                          <pic:cNvPicPr>
                            <a:picLocks noChangeAspect="1" noChangeArrowheads="1"/>
                          </pic:cNvPicPr>
                        </pic:nvPicPr>
                        <pic:blipFill>
                          <a:blip r:embed="rId37"/>
                          <a:srcRect/>
                          <a:stretch>
                            <a:fillRect/>
                          </a:stretch>
                        </pic:blipFill>
                        <pic:spPr bwMode="auto">
                          <a:xfrm>
                            <a:off x="0" y="0"/>
                            <a:ext cx="5619750" cy="19050"/>
                          </a:xfrm>
                          <a:prstGeom prst="rect">
                            <a:avLst/>
                          </a:prstGeom>
                          <a:noFill/>
                          <a:ln w="9525">
                            <a:noFill/>
                            <a:miter lim="800000"/>
                            <a:headEnd/>
                            <a:tailEnd/>
                          </a:ln>
                        </pic:spPr>
                      </pic:pic>
                    </a:graphicData>
                  </a:graphic>
                </wp:inline>
              </w:drawing>
            </w:r>
          </w:p>
          <w:p w:rsidR="00050A6C" w:rsidRPr="00050A6C" w:rsidRDefault="00050A6C" w:rsidP="00050A6C">
            <w:pPr>
              <w:spacing w:before="100" w:beforeAutospacing="1" w:after="100" w:afterAutospacing="1" w:line="240" w:lineRule="auto"/>
              <w:rPr>
                <w:ins w:id="98"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38100" distB="38100" distL="190500" distR="190500" simplePos="0" relativeHeight="251658240" behindDoc="0" locked="0" layoutInCell="1" allowOverlap="0">
                  <wp:simplePos x="0" y="0"/>
                  <wp:positionH relativeFrom="column">
                    <wp:align>left</wp:align>
                  </wp:positionH>
                  <wp:positionV relativeFrom="line">
                    <wp:posOffset>0</wp:posOffset>
                  </wp:positionV>
                  <wp:extent cx="2209800" cy="2209800"/>
                  <wp:effectExtent l="19050" t="0" r="0" b="0"/>
                  <wp:wrapSquare wrapText="bothSides"/>
                  <wp:docPr id="37" name="Picture 9" descr="WAO Kran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O Kranius"/>
                          <pic:cNvPicPr>
                            <a:picLocks noChangeAspect="1" noChangeArrowheads="1"/>
                          </pic:cNvPicPr>
                        </pic:nvPicPr>
                        <pic:blipFill>
                          <a:blip r:embed="rId44"/>
                          <a:srcRect/>
                          <a:stretch>
                            <a:fillRect/>
                          </a:stretch>
                        </pic:blipFill>
                        <pic:spPr bwMode="auto">
                          <a:xfrm>
                            <a:off x="0" y="0"/>
                            <a:ext cx="2209800" cy="2209800"/>
                          </a:xfrm>
                          <a:prstGeom prst="rect">
                            <a:avLst/>
                          </a:prstGeom>
                          <a:noFill/>
                          <a:ln w="9525">
                            <a:noFill/>
                            <a:miter lim="800000"/>
                            <a:headEnd/>
                            <a:tailEnd/>
                          </a:ln>
                        </pic:spPr>
                      </pic:pic>
                    </a:graphicData>
                  </a:graphic>
                </wp:anchor>
              </w:drawing>
            </w:r>
            <w:ins w:id="99" w:author="Unknown">
              <w:r w:rsidRPr="00050A6C">
                <w:rPr>
                  <w:rFonts w:ascii="Times New Roman" w:eastAsia="Times New Roman" w:hAnsi="Times New Roman" w:cs="Times New Roman"/>
                  <w:sz w:val="24"/>
                  <w:szCs w:val="24"/>
                </w:rPr>
                <w:t xml:space="preserve">Introducing the fourth generation of the popular WAO programmable robot kits. WAO Kranius is a two-wheeled robot that you can program without a personal computer. The brain consists of an 8 bit micro-controller and keyboard with 33 tactile buttons. This bundle of brains can store up to 60 programming steps and 30 FOR-NEXT multiplex </w:t>
              </w:r>
              <w:r w:rsidRPr="00050A6C">
                <w:rPr>
                  <w:rFonts w:ascii="Times New Roman" w:eastAsia="Times New Roman" w:hAnsi="Times New Roman" w:cs="Times New Roman"/>
                  <w:sz w:val="24"/>
                  <w:szCs w:val="24"/>
                </w:rPr>
                <w:lastRenderedPageBreak/>
                <w:t>loops. In addition to its futuristic and powerful design, it features 6 vision sensors to see in front and below the robot. The forward looking "eyes" are two infrared LEDs and an infrared detector IC. The 4 floor light sensors enable it to distinguish the contrast of light and dark underneath its shell for line-following or other navigational clues.</w:t>
              </w:r>
            </w:ins>
          </w:p>
          <w:p w:rsidR="00050A6C" w:rsidRPr="00050A6C" w:rsidRDefault="00050A6C" w:rsidP="00050A6C">
            <w:pPr>
              <w:spacing w:before="100" w:beforeAutospacing="1" w:after="100" w:afterAutospacing="1" w:line="240" w:lineRule="auto"/>
              <w:rPr>
                <w:ins w:id="100" w:author="Unknown"/>
                <w:rFonts w:ascii="Times New Roman" w:eastAsia="Times New Roman" w:hAnsi="Times New Roman" w:cs="Times New Roman"/>
                <w:sz w:val="24"/>
                <w:szCs w:val="24"/>
              </w:rPr>
            </w:pPr>
            <w:ins w:id="101" w:author="Unknown">
              <w:r w:rsidRPr="00050A6C">
                <w:rPr>
                  <w:rFonts w:ascii="Times New Roman" w:eastAsia="Times New Roman" w:hAnsi="Times New Roman" w:cs="Times New Roman"/>
                  <w:sz w:val="24"/>
                  <w:szCs w:val="24"/>
                </w:rPr>
                <w:t xml:space="preserve">This robot is more than just fun. Assembling, building, and following instructions help develop fine motor skills and hand-eye coordination. Because it's programmable, one has to plan ahead, think systematically and logically, and develop problem-solving skills. Kranius will challenge you to think creatively. </w:t>
              </w:r>
            </w:ins>
          </w:p>
          <w:p w:rsidR="00050A6C" w:rsidRPr="00050A6C" w:rsidRDefault="00050A6C" w:rsidP="00050A6C">
            <w:pPr>
              <w:spacing w:before="100" w:beforeAutospacing="1" w:after="100" w:afterAutospacing="1" w:line="240" w:lineRule="auto"/>
              <w:rPr>
                <w:ins w:id="102" w:author="Unknown"/>
                <w:rFonts w:ascii="Times New Roman" w:eastAsia="Times New Roman" w:hAnsi="Times New Roman" w:cs="Times New Roman"/>
                <w:sz w:val="24"/>
                <w:szCs w:val="24"/>
              </w:rPr>
            </w:pPr>
            <w:ins w:id="103" w:author="Unknown">
              <w:r w:rsidRPr="00050A6C">
                <w:rPr>
                  <w:rFonts w:ascii="Times New Roman" w:eastAsia="Times New Roman" w:hAnsi="Times New Roman" w:cs="Times New Roman"/>
                  <w:sz w:val="24"/>
                  <w:szCs w:val="24"/>
                </w:rPr>
                <w:t>The optional computer interface allows for dual (computer and manual) control of the Kranius. It features programming, saving, editing, and downloading capabilities using your USB port. Operating System: Windows XP or VISTA</w:t>
              </w:r>
              <w:r w:rsidRPr="00050A6C">
                <w:rPr>
                  <w:rFonts w:ascii="Times New Roman" w:eastAsia="Times New Roman" w:hAnsi="Times New Roman" w:cs="Times New Roman"/>
                  <w:sz w:val="24"/>
                  <w:szCs w:val="24"/>
                </w:rPr>
                <w:br/>
              </w:r>
              <w:r w:rsidRPr="00050A6C">
                <w:rPr>
                  <w:rFonts w:ascii="Times New Roman" w:eastAsia="Times New Roman" w:hAnsi="Times New Roman" w:cs="Times New Roman"/>
                  <w:sz w:val="24"/>
                  <w:szCs w:val="24"/>
                </w:rPr>
                <w:br/>
                <w:t>Easy to assemble, this robot kit makes a great entrant for robotic competitions, robotic workshops, after-school programs, special events, gifts, science enrichment camps, and classroom activities.</w:t>
              </w:r>
            </w:ins>
          </w:p>
          <w:p w:rsidR="00050A6C" w:rsidRPr="00050A6C" w:rsidRDefault="00050A6C" w:rsidP="00050A6C">
            <w:pPr>
              <w:pBdr>
                <w:bottom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Top of Form</w:t>
            </w:r>
          </w:p>
          <w:p w:rsidR="00050A6C" w:rsidRPr="00050A6C" w:rsidRDefault="00050A6C" w:rsidP="00050A6C">
            <w:pPr>
              <w:spacing w:after="0" w:line="240" w:lineRule="auto"/>
              <w:jc w:val="right"/>
              <w:rPr>
                <w:ins w:id="104" w:author="Unknown"/>
                <w:rFonts w:ascii="Times New Roman" w:eastAsia="Times New Roman" w:hAnsi="Times New Roman" w:cs="Times New Roman"/>
                <w:sz w:val="24"/>
                <w:szCs w:val="24"/>
              </w:rPr>
            </w:pPr>
            <w:ins w:id="105" w:author="Unknown">
              <w:r w:rsidRPr="00050A6C">
                <w:rPr>
                  <w:rFonts w:ascii="Times New Roman" w:eastAsia="Times New Roman" w:hAnsi="Times New Roman" w:cs="Times New Roman"/>
                  <w:sz w:val="24"/>
                  <w:szCs w:val="24"/>
                </w:rPr>
                <w:t xml:space="preserve">Non Soldering Kit  $89.95    </w:t>
              </w:r>
            </w:ins>
          </w:p>
          <w:p w:rsidR="00050A6C" w:rsidRPr="00050A6C" w:rsidRDefault="00050A6C" w:rsidP="00050A6C">
            <w:pPr>
              <w:pBdr>
                <w:top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Bottom of Form</w:t>
            </w:r>
          </w:p>
          <w:p w:rsidR="00050A6C" w:rsidRPr="00050A6C" w:rsidRDefault="00050A6C" w:rsidP="00050A6C">
            <w:pPr>
              <w:pBdr>
                <w:bottom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Top of Form</w:t>
            </w:r>
          </w:p>
          <w:p w:rsidR="00050A6C" w:rsidRPr="00050A6C" w:rsidRDefault="00050A6C" w:rsidP="00050A6C">
            <w:pPr>
              <w:spacing w:after="0" w:line="240" w:lineRule="auto"/>
              <w:jc w:val="right"/>
              <w:rPr>
                <w:ins w:id="106" w:author="Unknown"/>
                <w:rFonts w:ascii="Times New Roman" w:eastAsia="Times New Roman" w:hAnsi="Times New Roman" w:cs="Times New Roman"/>
                <w:sz w:val="24"/>
                <w:szCs w:val="24"/>
              </w:rPr>
            </w:pPr>
            <w:ins w:id="107" w:author="Unknown">
              <w:r w:rsidRPr="00050A6C">
                <w:rPr>
                  <w:rFonts w:ascii="Times New Roman" w:eastAsia="Times New Roman" w:hAnsi="Times New Roman" w:cs="Times New Roman"/>
                  <w:sz w:val="24"/>
                  <w:szCs w:val="24"/>
                </w:rPr>
                <w:t xml:space="preserve">USB Computer Interface   $89.95   </w:t>
              </w:r>
            </w:ins>
          </w:p>
          <w:p w:rsidR="00050A6C" w:rsidRPr="00050A6C" w:rsidRDefault="00050A6C" w:rsidP="00050A6C">
            <w:pPr>
              <w:pBdr>
                <w:top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Bottom of Form</w:t>
            </w:r>
          </w:p>
          <w:p w:rsidR="00050A6C" w:rsidRPr="00050A6C" w:rsidRDefault="00050A6C" w:rsidP="00050A6C">
            <w:pPr>
              <w:spacing w:after="0" w:line="240" w:lineRule="auto"/>
              <w:rPr>
                <w:ins w:id="108" w:author="Unknown"/>
                <w:rFonts w:ascii="Times New Roman" w:eastAsia="Times New Roman" w:hAnsi="Times New Roman" w:cs="Times New Roman"/>
                <w:sz w:val="24"/>
                <w:szCs w:val="24"/>
              </w:rPr>
            </w:pPr>
            <w:ins w:id="109" w:author="Unknown">
              <w:r w:rsidRPr="00050A6C">
                <w:rPr>
                  <w:rFonts w:ascii="Times New Roman" w:eastAsia="Times New Roman" w:hAnsi="Times New Roman" w:cs="Times New Roman"/>
                  <w:sz w:val="24"/>
                  <w:szCs w:val="24"/>
                </w:rPr>
                <w:t> </w:t>
              </w:r>
            </w:ins>
          </w:p>
          <w:p w:rsidR="00050A6C" w:rsidRPr="00050A6C" w:rsidRDefault="00050A6C" w:rsidP="00050A6C">
            <w:pPr>
              <w:spacing w:before="100" w:beforeAutospacing="1" w:after="100" w:afterAutospacing="1" w:line="240" w:lineRule="auto"/>
              <w:rPr>
                <w:ins w:id="110" w:author="Unknown"/>
                <w:rFonts w:ascii="Times New Roman" w:eastAsia="Times New Roman" w:hAnsi="Times New Roman" w:cs="Times New Roman"/>
                <w:sz w:val="24"/>
                <w:szCs w:val="24"/>
              </w:rPr>
            </w:pPr>
            <w:ins w:id="111" w:author="Unknown">
              <w:r w:rsidRPr="00050A6C">
                <w:rPr>
                  <w:rFonts w:ascii="Times New Roman" w:eastAsia="Times New Roman" w:hAnsi="Times New Roman" w:cs="Times New Roman"/>
                  <w:sz w:val="24"/>
                  <w:szCs w:val="24"/>
                </w:rPr>
                <w:t> </w:t>
              </w:r>
            </w:ins>
          </w:p>
          <w:p w:rsidR="00050A6C" w:rsidRPr="00050A6C" w:rsidRDefault="00050A6C" w:rsidP="00050A6C">
            <w:pPr>
              <w:spacing w:before="100" w:beforeAutospacing="1" w:after="100" w:afterAutospacing="1" w:line="240" w:lineRule="auto"/>
              <w:rPr>
                <w:ins w:id="112"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9750" cy="19050"/>
                  <wp:effectExtent l="19050" t="0" r="0" b="0"/>
                  <wp:docPr id="15" name="Picture 15"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obot"/>
                          <pic:cNvPicPr>
                            <a:picLocks noChangeAspect="1" noChangeArrowheads="1"/>
                          </pic:cNvPicPr>
                        </pic:nvPicPr>
                        <pic:blipFill>
                          <a:blip r:embed="rId37"/>
                          <a:srcRect/>
                          <a:stretch>
                            <a:fillRect/>
                          </a:stretch>
                        </pic:blipFill>
                        <pic:spPr bwMode="auto">
                          <a:xfrm>
                            <a:off x="0" y="0"/>
                            <a:ext cx="5619750" cy="19050"/>
                          </a:xfrm>
                          <a:prstGeom prst="rect">
                            <a:avLst/>
                          </a:prstGeom>
                          <a:noFill/>
                          <a:ln w="9525">
                            <a:noFill/>
                            <a:miter lim="800000"/>
                            <a:headEnd/>
                            <a:tailEnd/>
                          </a:ln>
                        </pic:spPr>
                      </pic:pic>
                    </a:graphicData>
                  </a:graphic>
                </wp:inline>
              </w:drawing>
            </w:r>
            <w:ins w:id="113" w:author="Unknown">
              <w:r w:rsidRPr="00050A6C">
                <w:rPr>
                  <w:rFonts w:ascii="Times New Roman" w:eastAsia="Times New Roman" w:hAnsi="Times New Roman" w:cs="Times New Roman"/>
                  <w:sz w:val="24"/>
                  <w:szCs w:val="24"/>
                </w:rPr>
                <w:br/>
              </w:r>
              <w:r w:rsidRPr="00050A6C">
                <w:rPr>
                  <w:rFonts w:ascii="Times New Roman" w:eastAsia="Times New Roman" w:hAnsi="Times New Roman" w:cs="Times New Roman"/>
                  <w:color w:val="000080"/>
                  <w:sz w:val="24"/>
                  <w:szCs w:val="24"/>
                </w:rPr>
                <w:t>   Jungle Robot</w:t>
              </w:r>
              <w:r w:rsidRPr="00050A6C">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5619750" cy="19050"/>
                  <wp:effectExtent l="19050" t="0" r="0" b="0"/>
                  <wp:docPr id="16" name="Picture 16"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obot"/>
                          <pic:cNvPicPr>
                            <a:picLocks noChangeAspect="1" noChangeArrowheads="1"/>
                          </pic:cNvPicPr>
                        </pic:nvPicPr>
                        <pic:blipFill>
                          <a:blip r:embed="rId37"/>
                          <a:srcRect/>
                          <a:stretch>
                            <a:fillRect/>
                          </a:stretch>
                        </pic:blipFill>
                        <pic:spPr bwMode="auto">
                          <a:xfrm>
                            <a:off x="0" y="0"/>
                            <a:ext cx="5619750" cy="19050"/>
                          </a:xfrm>
                          <a:prstGeom prst="rect">
                            <a:avLst/>
                          </a:prstGeom>
                          <a:noFill/>
                          <a:ln w="9525">
                            <a:noFill/>
                            <a:miter lim="800000"/>
                            <a:headEnd/>
                            <a:tailEnd/>
                          </a:ln>
                        </pic:spPr>
                      </pic:pic>
                    </a:graphicData>
                  </a:graphic>
                </wp:inline>
              </w:drawing>
            </w:r>
          </w:p>
          <w:p w:rsidR="00050A6C" w:rsidRPr="00050A6C" w:rsidRDefault="00050A6C" w:rsidP="00050A6C">
            <w:pPr>
              <w:spacing w:before="100" w:beforeAutospacing="1" w:after="100" w:afterAutospacing="1" w:line="240" w:lineRule="auto"/>
              <w:rPr>
                <w:ins w:id="114"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38100" distB="38100" distL="66675" distR="66675" simplePos="0" relativeHeight="251658240" behindDoc="0" locked="0" layoutInCell="1" allowOverlap="0">
                  <wp:simplePos x="0" y="0"/>
                  <wp:positionH relativeFrom="column">
                    <wp:align>left</wp:align>
                  </wp:positionH>
                  <wp:positionV relativeFrom="line">
                    <wp:posOffset>0</wp:posOffset>
                  </wp:positionV>
                  <wp:extent cx="2381250" cy="1962150"/>
                  <wp:effectExtent l="19050" t="0" r="0" b="0"/>
                  <wp:wrapSquare wrapText="bothSides"/>
                  <wp:docPr id="36" name="Picture 10" descr="Jungle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ungle Robot"/>
                          <pic:cNvPicPr>
                            <a:picLocks noChangeAspect="1" noChangeArrowheads="1"/>
                          </pic:cNvPicPr>
                        </pic:nvPicPr>
                        <pic:blipFill>
                          <a:blip r:embed="rId45"/>
                          <a:srcRect/>
                          <a:stretch>
                            <a:fillRect/>
                          </a:stretch>
                        </pic:blipFill>
                        <pic:spPr bwMode="auto">
                          <a:xfrm>
                            <a:off x="0" y="0"/>
                            <a:ext cx="2381250" cy="1962150"/>
                          </a:xfrm>
                          <a:prstGeom prst="rect">
                            <a:avLst/>
                          </a:prstGeom>
                          <a:noFill/>
                          <a:ln w="9525">
                            <a:noFill/>
                            <a:miter lim="800000"/>
                            <a:headEnd/>
                            <a:tailEnd/>
                          </a:ln>
                        </pic:spPr>
                      </pic:pic>
                    </a:graphicData>
                  </a:graphic>
                </wp:anchor>
              </w:drawing>
            </w:r>
            <w:ins w:id="115" w:author="Unknown">
              <w:r w:rsidRPr="00050A6C">
                <w:rPr>
                  <w:rFonts w:ascii="Times New Roman" w:eastAsia="Times New Roman" w:hAnsi="Times New Roman" w:cs="Times New Roman"/>
                  <w:sz w:val="24"/>
                  <w:szCs w:val="24"/>
                </w:rPr>
                <w:t>Jungle Robot is our newest edition to our award winning line of robotic and science kits.</w:t>
              </w:r>
            </w:ins>
          </w:p>
          <w:p w:rsidR="00050A6C" w:rsidRPr="00050A6C" w:rsidRDefault="00050A6C" w:rsidP="00050A6C">
            <w:pPr>
              <w:spacing w:before="100" w:beforeAutospacing="1" w:after="100" w:afterAutospacing="1" w:line="240" w:lineRule="auto"/>
              <w:rPr>
                <w:ins w:id="116" w:author="Unknown"/>
                <w:rFonts w:ascii="Times New Roman" w:eastAsia="Times New Roman" w:hAnsi="Times New Roman" w:cs="Times New Roman"/>
                <w:sz w:val="24"/>
                <w:szCs w:val="24"/>
              </w:rPr>
            </w:pPr>
            <w:ins w:id="117" w:author="Unknown">
              <w:r w:rsidRPr="00050A6C">
                <w:rPr>
                  <w:rFonts w:ascii="Times New Roman" w:eastAsia="Times New Roman" w:hAnsi="Times New Roman" w:cs="Times New Roman"/>
                  <w:sz w:val="24"/>
                  <w:szCs w:val="24"/>
                </w:rPr>
                <w:t>Jungle Robot is a mysterious robot. One day, you may look up and catch a glimpse of Jungle Robot crossing hand-over-hand high across a string extended from tree to tree in the jungle mist. Another day, you can catch him walking through the fallen leaves on the ground. A microphone and printed circuit board controls your multi-function (walking or climbing) friend. When you think Jungle Robot is asleep, just cry Wake Up! Your robot will immediately start climbing or walking and wait for another command.</w:t>
              </w:r>
            </w:ins>
          </w:p>
          <w:p w:rsidR="00050A6C" w:rsidRPr="00050A6C" w:rsidRDefault="00050A6C" w:rsidP="00050A6C">
            <w:pPr>
              <w:spacing w:before="100" w:beforeAutospacing="1" w:after="100" w:afterAutospacing="1" w:line="240" w:lineRule="auto"/>
              <w:rPr>
                <w:ins w:id="118" w:author="Unknown"/>
                <w:rFonts w:ascii="Times New Roman" w:eastAsia="Times New Roman" w:hAnsi="Times New Roman" w:cs="Times New Roman"/>
                <w:sz w:val="24"/>
                <w:szCs w:val="24"/>
              </w:rPr>
            </w:pPr>
            <w:ins w:id="119" w:author="Unknown">
              <w:r w:rsidRPr="00050A6C">
                <w:rPr>
                  <w:rFonts w:ascii="Times New Roman" w:eastAsia="Times New Roman" w:hAnsi="Times New Roman" w:cs="Times New Roman"/>
                  <w:sz w:val="24"/>
                  <w:szCs w:val="24"/>
                </w:rPr>
                <w:t>Jungle Robot is an excellent beginners robot. This robot kit can teach the basic principles of robotic sensing and locomotion. It features a pre-assembled printed circuit board, hardware, and mechanical drive system that can be handled by almost anyone from age 10 and up. Only basic hand tools are required for assembly.</w:t>
              </w:r>
            </w:ins>
          </w:p>
          <w:p w:rsidR="00050A6C" w:rsidRPr="00050A6C" w:rsidRDefault="00050A6C" w:rsidP="00050A6C">
            <w:pPr>
              <w:pBdr>
                <w:bottom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lastRenderedPageBreak/>
              <w:t>Top of Form</w:t>
            </w:r>
          </w:p>
          <w:p w:rsidR="00050A6C" w:rsidRPr="00050A6C" w:rsidRDefault="00050A6C" w:rsidP="00050A6C">
            <w:pPr>
              <w:spacing w:after="0" w:line="240" w:lineRule="auto"/>
              <w:jc w:val="right"/>
              <w:rPr>
                <w:ins w:id="120" w:author="Unknown"/>
                <w:rFonts w:ascii="Times New Roman" w:eastAsia="Times New Roman" w:hAnsi="Times New Roman" w:cs="Times New Roman"/>
                <w:sz w:val="24"/>
                <w:szCs w:val="24"/>
              </w:rPr>
            </w:pPr>
            <w:ins w:id="121" w:author="Unknown">
              <w:r w:rsidRPr="00050A6C">
                <w:rPr>
                  <w:rFonts w:ascii="Times New Roman" w:eastAsia="Times New Roman" w:hAnsi="Times New Roman" w:cs="Times New Roman"/>
                  <w:sz w:val="24"/>
                  <w:szCs w:val="24"/>
                </w:rPr>
                <w:t xml:space="preserve">Non Soldering Kit   19.95   </w:t>
              </w:r>
            </w:ins>
          </w:p>
          <w:p w:rsidR="00050A6C" w:rsidRPr="00050A6C" w:rsidRDefault="00050A6C" w:rsidP="00050A6C">
            <w:pPr>
              <w:pBdr>
                <w:top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Bottom of Form</w:t>
            </w:r>
          </w:p>
          <w:p w:rsidR="00050A6C" w:rsidRPr="00050A6C" w:rsidRDefault="00050A6C" w:rsidP="00050A6C">
            <w:pPr>
              <w:spacing w:before="100" w:beforeAutospacing="1" w:after="100" w:afterAutospacing="1" w:line="240" w:lineRule="auto"/>
              <w:rPr>
                <w:ins w:id="122" w:author="Unknown"/>
                <w:rFonts w:ascii="Times New Roman" w:eastAsia="Times New Roman" w:hAnsi="Times New Roman" w:cs="Times New Roman"/>
                <w:sz w:val="24"/>
                <w:szCs w:val="24"/>
              </w:rPr>
            </w:pPr>
            <w:ins w:id="123" w:author="Unknown">
              <w:r w:rsidRPr="00050A6C">
                <w:rPr>
                  <w:rFonts w:ascii="Times New Roman" w:eastAsia="Times New Roman" w:hAnsi="Times New Roman" w:cs="Times New Roman"/>
                  <w:sz w:val="24"/>
                  <w:szCs w:val="24"/>
                </w:rPr>
                <w:t> </w:t>
              </w:r>
            </w:ins>
          </w:p>
          <w:p w:rsidR="00050A6C" w:rsidRPr="00050A6C" w:rsidRDefault="00050A6C" w:rsidP="00050A6C">
            <w:pPr>
              <w:spacing w:before="100" w:beforeAutospacing="1" w:after="100" w:afterAutospacing="1" w:line="240" w:lineRule="auto"/>
              <w:rPr>
                <w:ins w:id="124" w:author="Unknown"/>
                <w:rFonts w:ascii="Times New Roman" w:eastAsia="Times New Roman" w:hAnsi="Times New Roman" w:cs="Times New Roman"/>
                <w:sz w:val="24"/>
                <w:szCs w:val="24"/>
              </w:rPr>
            </w:pPr>
            <w:ins w:id="125" w:author="Unknown">
              <w:r w:rsidRPr="00050A6C">
                <w:rPr>
                  <w:rFonts w:ascii="Times New Roman" w:eastAsia="Times New Roman" w:hAnsi="Times New Roman" w:cs="Times New Roman"/>
                  <w:sz w:val="24"/>
                  <w:szCs w:val="24"/>
                </w:rPr>
                <w:t> </w:t>
              </w:r>
            </w:ins>
          </w:p>
          <w:p w:rsidR="00050A6C" w:rsidRPr="00050A6C" w:rsidRDefault="00050A6C" w:rsidP="00050A6C">
            <w:pPr>
              <w:spacing w:before="100" w:beforeAutospacing="1" w:after="100" w:afterAutospacing="1" w:line="240" w:lineRule="auto"/>
              <w:rPr>
                <w:ins w:id="126"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9750" cy="19050"/>
                  <wp:effectExtent l="19050" t="0" r="0" b="0"/>
                  <wp:docPr id="17" name="Picture 17"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obot"/>
                          <pic:cNvPicPr>
                            <a:picLocks noChangeAspect="1" noChangeArrowheads="1"/>
                          </pic:cNvPicPr>
                        </pic:nvPicPr>
                        <pic:blipFill>
                          <a:blip r:embed="rId37"/>
                          <a:srcRect/>
                          <a:stretch>
                            <a:fillRect/>
                          </a:stretch>
                        </pic:blipFill>
                        <pic:spPr bwMode="auto">
                          <a:xfrm>
                            <a:off x="0" y="0"/>
                            <a:ext cx="5619750" cy="19050"/>
                          </a:xfrm>
                          <a:prstGeom prst="rect">
                            <a:avLst/>
                          </a:prstGeom>
                          <a:noFill/>
                          <a:ln w="9525">
                            <a:noFill/>
                            <a:miter lim="800000"/>
                            <a:headEnd/>
                            <a:tailEnd/>
                          </a:ln>
                        </pic:spPr>
                      </pic:pic>
                    </a:graphicData>
                  </a:graphic>
                </wp:inline>
              </w:drawing>
            </w:r>
            <w:ins w:id="127" w:author="Unknown">
              <w:r w:rsidRPr="00050A6C">
                <w:rPr>
                  <w:rFonts w:ascii="Times New Roman" w:eastAsia="Times New Roman" w:hAnsi="Times New Roman" w:cs="Times New Roman"/>
                  <w:sz w:val="24"/>
                  <w:szCs w:val="24"/>
                </w:rPr>
                <w:br/>
              </w:r>
              <w:r w:rsidRPr="00050A6C">
                <w:rPr>
                  <w:rFonts w:ascii="Times New Roman" w:eastAsia="Times New Roman" w:hAnsi="Times New Roman" w:cs="Times New Roman"/>
                  <w:color w:val="000080"/>
                  <w:sz w:val="24"/>
                  <w:szCs w:val="24"/>
                </w:rPr>
                <w:t>   RocKit Robot Kit</w:t>
              </w:r>
              <w:r w:rsidRPr="00050A6C">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5619750" cy="19050"/>
                  <wp:effectExtent l="19050" t="0" r="0" b="0"/>
                  <wp:docPr id="18" name="Picture 18"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obot"/>
                          <pic:cNvPicPr>
                            <a:picLocks noChangeAspect="1" noChangeArrowheads="1"/>
                          </pic:cNvPicPr>
                        </pic:nvPicPr>
                        <pic:blipFill>
                          <a:blip r:embed="rId37"/>
                          <a:srcRect/>
                          <a:stretch>
                            <a:fillRect/>
                          </a:stretch>
                        </pic:blipFill>
                        <pic:spPr bwMode="auto">
                          <a:xfrm>
                            <a:off x="0" y="0"/>
                            <a:ext cx="5619750" cy="19050"/>
                          </a:xfrm>
                          <a:prstGeom prst="rect">
                            <a:avLst/>
                          </a:prstGeom>
                          <a:noFill/>
                          <a:ln w="9525">
                            <a:noFill/>
                            <a:miter lim="800000"/>
                            <a:headEnd/>
                            <a:tailEnd/>
                          </a:ln>
                        </pic:spPr>
                      </pic:pic>
                    </a:graphicData>
                  </a:graphic>
                </wp:inline>
              </w:drawing>
            </w:r>
          </w:p>
          <w:p w:rsidR="00050A6C" w:rsidRPr="00050A6C" w:rsidRDefault="00050A6C" w:rsidP="00050A6C">
            <w:pPr>
              <w:spacing w:before="100" w:beforeAutospacing="1" w:after="100" w:afterAutospacing="1" w:line="240" w:lineRule="auto"/>
              <w:rPr>
                <w:ins w:id="128"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38100" distB="38100" distL="190500" distR="190500" simplePos="0" relativeHeight="251658240" behindDoc="0" locked="0" layoutInCell="1" allowOverlap="0">
                  <wp:simplePos x="0" y="0"/>
                  <wp:positionH relativeFrom="column">
                    <wp:align>left</wp:align>
                  </wp:positionH>
                  <wp:positionV relativeFrom="line">
                    <wp:posOffset>0</wp:posOffset>
                  </wp:positionV>
                  <wp:extent cx="2381250" cy="1743075"/>
                  <wp:effectExtent l="19050" t="0" r="0" b="0"/>
                  <wp:wrapSquare wrapText="bothSides"/>
                  <wp:docPr id="35" name="Picture 11" descr="Rockit Robot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ckit Robot Kit"/>
                          <pic:cNvPicPr>
                            <a:picLocks noChangeAspect="1" noChangeArrowheads="1"/>
                          </pic:cNvPicPr>
                        </pic:nvPicPr>
                        <pic:blipFill>
                          <a:blip r:embed="rId46"/>
                          <a:srcRect/>
                          <a:stretch>
                            <a:fillRect/>
                          </a:stretch>
                        </pic:blipFill>
                        <pic:spPr bwMode="auto">
                          <a:xfrm>
                            <a:off x="0" y="0"/>
                            <a:ext cx="2381250" cy="1743075"/>
                          </a:xfrm>
                          <a:prstGeom prst="rect">
                            <a:avLst/>
                          </a:prstGeom>
                          <a:noFill/>
                          <a:ln w="9525">
                            <a:noFill/>
                            <a:miter lim="800000"/>
                            <a:headEnd/>
                            <a:tailEnd/>
                          </a:ln>
                        </pic:spPr>
                      </pic:pic>
                    </a:graphicData>
                  </a:graphic>
                </wp:anchor>
              </w:drawing>
            </w:r>
            <w:ins w:id="129" w:author="Unknown">
              <w:r w:rsidRPr="00050A6C">
                <w:rPr>
                  <w:rFonts w:ascii="Times New Roman" w:eastAsia="Times New Roman" w:hAnsi="Times New Roman" w:cs="Times New Roman"/>
                  <w:sz w:val="24"/>
                  <w:szCs w:val="24"/>
                </w:rPr>
                <w:t>OWI introduces to their award winning Beginner Series of educational electronic robot and science kits...RocKit Robot! The new futuristic style includes high performance and superior materials. RocKit Robot is a spunky little robot that you can build. Explore the fundamentals of robotics with this informative and entertaining robot kit.</w:t>
              </w:r>
            </w:ins>
          </w:p>
          <w:p w:rsidR="00050A6C" w:rsidRPr="00050A6C" w:rsidRDefault="00050A6C" w:rsidP="00050A6C">
            <w:pPr>
              <w:spacing w:before="100" w:beforeAutospacing="1" w:after="100" w:afterAutospacing="1" w:line="240" w:lineRule="auto"/>
              <w:rPr>
                <w:ins w:id="130" w:author="Unknown"/>
                <w:rFonts w:ascii="Times New Roman" w:eastAsia="Times New Roman" w:hAnsi="Times New Roman" w:cs="Times New Roman"/>
                <w:sz w:val="24"/>
                <w:szCs w:val="24"/>
              </w:rPr>
            </w:pPr>
            <w:ins w:id="131" w:author="Unknown">
              <w:r w:rsidRPr="00050A6C">
                <w:rPr>
                  <w:rFonts w:ascii="Times New Roman" w:eastAsia="Times New Roman" w:hAnsi="Times New Roman" w:cs="Times New Roman"/>
                  <w:sz w:val="24"/>
                  <w:szCs w:val="24"/>
                </w:rPr>
                <w:t>Appropriate for ages 10 and up, RocKit Robot is an intelligent robot with a touch/sound sensor. If it comes in contact with an object or hears a loud noise (such as hands clapping), RocKit Robot automatically reverses, then turns before embarking on a new course. RocKit Robot is lots of fun from the moment it arrives. Requiring only basic hand tools, it includes step-by-step instructions, pre-assembled printed circuit board, condenser microphone, and an easy-to-assemble mechanical drive system. It's an ideal gift for the educator, hobbyist or budding scientist. Available in soldering and non-soldering versions.</w:t>
              </w:r>
            </w:ins>
          </w:p>
          <w:p w:rsidR="00050A6C" w:rsidRPr="00050A6C" w:rsidRDefault="00050A6C" w:rsidP="00050A6C">
            <w:pPr>
              <w:spacing w:before="100" w:beforeAutospacing="1" w:after="100" w:afterAutospacing="1" w:line="240" w:lineRule="auto"/>
              <w:rPr>
                <w:ins w:id="132" w:author="Unknown"/>
                <w:rFonts w:ascii="Times New Roman" w:eastAsia="Times New Roman" w:hAnsi="Times New Roman" w:cs="Times New Roman"/>
                <w:sz w:val="24"/>
                <w:szCs w:val="24"/>
              </w:rPr>
            </w:pPr>
            <w:ins w:id="133" w:author="Unknown">
              <w:r w:rsidRPr="00050A6C">
                <w:rPr>
                  <w:rFonts w:ascii="Times New Roman" w:eastAsia="Times New Roman" w:hAnsi="Times New Roman" w:cs="Times New Roman"/>
                  <w:sz w:val="24"/>
                  <w:szCs w:val="24"/>
                </w:rPr>
                <w:t>The Institute for Childhood Resources has selected the RocKIT robot kit as a "Top Ten Creative Products" winner and "100 Best Children's Products" winner!</w:t>
              </w:r>
            </w:ins>
          </w:p>
          <w:p w:rsidR="00050A6C" w:rsidRPr="00050A6C" w:rsidRDefault="00050A6C" w:rsidP="00050A6C">
            <w:pPr>
              <w:pBdr>
                <w:bottom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Top of Form</w:t>
            </w:r>
          </w:p>
          <w:p w:rsidR="00050A6C" w:rsidRPr="00050A6C" w:rsidRDefault="00050A6C" w:rsidP="00050A6C">
            <w:pPr>
              <w:spacing w:after="0" w:line="240" w:lineRule="auto"/>
              <w:jc w:val="right"/>
              <w:rPr>
                <w:ins w:id="134" w:author="Unknown"/>
                <w:rFonts w:ascii="Times New Roman" w:eastAsia="Times New Roman" w:hAnsi="Times New Roman" w:cs="Times New Roman"/>
                <w:sz w:val="24"/>
                <w:szCs w:val="24"/>
              </w:rPr>
            </w:pPr>
            <w:ins w:id="135" w:author="Unknown">
              <w:r w:rsidRPr="00050A6C">
                <w:rPr>
                  <w:rFonts w:ascii="Times New Roman" w:eastAsia="Times New Roman" w:hAnsi="Times New Roman" w:cs="Times New Roman"/>
                  <w:sz w:val="24"/>
                  <w:szCs w:val="24"/>
                </w:rPr>
                <w:t xml:space="preserve">Non Soldering Kit   $22.95    </w:t>
              </w:r>
            </w:ins>
          </w:p>
          <w:p w:rsidR="00050A6C" w:rsidRPr="00050A6C" w:rsidRDefault="00050A6C" w:rsidP="00050A6C">
            <w:pPr>
              <w:pBdr>
                <w:top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Bottom of Form</w:t>
            </w:r>
          </w:p>
          <w:p w:rsidR="00050A6C" w:rsidRPr="00050A6C" w:rsidRDefault="00050A6C" w:rsidP="00050A6C">
            <w:pPr>
              <w:pBdr>
                <w:bottom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Top of Form</w:t>
            </w:r>
          </w:p>
          <w:p w:rsidR="00050A6C" w:rsidRPr="00050A6C" w:rsidRDefault="00050A6C" w:rsidP="00050A6C">
            <w:pPr>
              <w:spacing w:after="0" w:line="240" w:lineRule="auto"/>
              <w:jc w:val="right"/>
              <w:rPr>
                <w:ins w:id="136" w:author="Unknown"/>
                <w:rFonts w:ascii="Times New Roman" w:eastAsia="Times New Roman" w:hAnsi="Times New Roman" w:cs="Times New Roman"/>
                <w:sz w:val="24"/>
                <w:szCs w:val="24"/>
              </w:rPr>
            </w:pPr>
            <w:ins w:id="137" w:author="Unknown">
              <w:r w:rsidRPr="00050A6C">
                <w:rPr>
                  <w:rFonts w:ascii="Times New Roman" w:eastAsia="Times New Roman" w:hAnsi="Times New Roman" w:cs="Times New Roman"/>
                  <w:sz w:val="24"/>
                  <w:szCs w:val="24"/>
                </w:rPr>
                <w:t xml:space="preserve">Soldering Kit   $22.95    </w:t>
              </w:r>
            </w:ins>
          </w:p>
          <w:p w:rsidR="00050A6C" w:rsidRPr="00050A6C" w:rsidRDefault="00050A6C" w:rsidP="00050A6C">
            <w:pPr>
              <w:pBdr>
                <w:top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Bottom of Form</w:t>
            </w:r>
          </w:p>
          <w:p w:rsidR="00050A6C" w:rsidRPr="00050A6C" w:rsidRDefault="00050A6C" w:rsidP="00050A6C">
            <w:pPr>
              <w:spacing w:before="100" w:beforeAutospacing="1" w:after="100" w:afterAutospacing="1" w:line="240" w:lineRule="auto"/>
              <w:rPr>
                <w:ins w:id="138" w:author="Unknown"/>
                <w:rFonts w:ascii="Times New Roman" w:eastAsia="Times New Roman" w:hAnsi="Times New Roman" w:cs="Times New Roman"/>
                <w:sz w:val="24"/>
                <w:szCs w:val="24"/>
              </w:rPr>
            </w:pPr>
            <w:ins w:id="139" w:author="Unknown">
              <w:r w:rsidRPr="00050A6C">
                <w:rPr>
                  <w:rFonts w:ascii="Times New Roman" w:eastAsia="Times New Roman" w:hAnsi="Times New Roman" w:cs="Times New Roman"/>
                  <w:sz w:val="24"/>
                  <w:szCs w:val="24"/>
                </w:rPr>
                <w:t> </w:t>
              </w:r>
            </w:ins>
          </w:p>
          <w:p w:rsidR="00050A6C" w:rsidRPr="00050A6C" w:rsidRDefault="00050A6C" w:rsidP="00050A6C">
            <w:pPr>
              <w:spacing w:before="100" w:beforeAutospacing="1" w:after="100" w:afterAutospacing="1" w:line="240" w:lineRule="auto"/>
              <w:rPr>
                <w:ins w:id="140" w:author="Unknown"/>
                <w:rFonts w:ascii="Times New Roman" w:eastAsia="Times New Roman" w:hAnsi="Times New Roman" w:cs="Times New Roman"/>
                <w:sz w:val="24"/>
                <w:szCs w:val="24"/>
              </w:rPr>
            </w:pPr>
            <w:ins w:id="141" w:author="Unknown">
              <w:r w:rsidRPr="00050A6C">
                <w:rPr>
                  <w:rFonts w:ascii="Times New Roman" w:eastAsia="Times New Roman" w:hAnsi="Times New Roman" w:cs="Times New Roman"/>
                  <w:sz w:val="24"/>
                  <w:szCs w:val="24"/>
                </w:rPr>
                <w:t> </w:t>
              </w:r>
            </w:ins>
          </w:p>
          <w:p w:rsidR="00050A6C" w:rsidRPr="00050A6C" w:rsidRDefault="00050A6C" w:rsidP="00050A6C">
            <w:pPr>
              <w:spacing w:before="100" w:beforeAutospacing="1" w:after="100" w:afterAutospacing="1" w:line="240" w:lineRule="auto"/>
              <w:rPr>
                <w:ins w:id="142"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9750" cy="19050"/>
                  <wp:effectExtent l="19050" t="0" r="0" b="0"/>
                  <wp:docPr id="19" name="Picture 19"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obot"/>
                          <pic:cNvPicPr>
                            <a:picLocks noChangeAspect="1" noChangeArrowheads="1"/>
                          </pic:cNvPicPr>
                        </pic:nvPicPr>
                        <pic:blipFill>
                          <a:blip r:embed="rId37"/>
                          <a:srcRect/>
                          <a:stretch>
                            <a:fillRect/>
                          </a:stretch>
                        </pic:blipFill>
                        <pic:spPr bwMode="auto">
                          <a:xfrm>
                            <a:off x="0" y="0"/>
                            <a:ext cx="5619750" cy="19050"/>
                          </a:xfrm>
                          <a:prstGeom prst="rect">
                            <a:avLst/>
                          </a:prstGeom>
                          <a:noFill/>
                          <a:ln w="9525">
                            <a:noFill/>
                            <a:miter lim="800000"/>
                            <a:headEnd/>
                            <a:tailEnd/>
                          </a:ln>
                        </pic:spPr>
                      </pic:pic>
                    </a:graphicData>
                  </a:graphic>
                </wp:inline>
              </w:drawing>
            </w:r>
            <w:ins w:id="143" w:author="Unknown">
              <w:r w:rsidRPr="00050A6C">
                <w:rPr>
                  <w:rFonts w:ascii="Times New Roman" w:eastAsia="Times New Roman" w:hAnsi="Times New Roman" w:cs="Times New Roman"/>
                  <w:sz w:val="24"/>
                  <w:szCs w:val="24"/>
                </w:rPr>
                <w:br/>
              </w:r>
              <w:r w:rsidRPr="00050A6C">
                <w:rPr>
                  <w:rFonts w:ascii="Times New Roman" w:eastAsia="Times New Roman" w:hAnsi="Times New Roman" w:cs="Times New Roman"/>
                  <w:color w:val="000080"/>
                  <w:sz w:val="24"/>
                  <w:szCs w:val="24"/>
                </w:rPr>
                <w:t>   Weasel Robot</w:t>
              </w:r>
              <w:r w:rsidRPr="00050A6C">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5619750" cy="19050"/>
                  <wp:effectExtent l="19050" t="0" r="0" b="0"/>
                  <wp:docPr id="20" name="Picture 20"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obot"/>
                          <pic:cNvPicPr>
                            <a:picLocks noChangeAspect="1" noChangeArrowheads="1"/>
                          </pic:cNvPicPr>
                        </pic:nvPicPr>
                        <pic:blipFill>
                          <a:blip r:embed="rId37"/>
                          <a:srcRect/>
                          <a:stretch>
                            <a:fillRect/>
                          </a:stretch>
                        </pic:blipFill>
                        <pic:spPr bwMode="auto">
                          <a:xfrm>
                            <a:off x="0" y="0"/>
                            <a:ext cx="5619750" cy="19050"/>
                          </a:xfrm>
                          <a:prstGeom prst="rect">
                            <a:avLst/>
                          </a:prstGeom>
                          <a:noFill/>
                          <a:ln w="9525">
                            <a:noFill/>
                            <a:miter lim="800000"/>
                            <a:headEnd/>
                            <a:tailEnd/>
                          </a:ln>
                        </pic:spPr>
                      </pic:pic>
                    </a:graphicData>
                  </a:graphic>
                </wp:inline>
              </w:drawing>
            </w:r>
          </w:p>
          <w:p w:rsidR="00050A6C" w:rsidRPr="00050A6C" w:rsidRDefault="00050A6C" w:rsidP="00050A6C">
            <w:pPr>
              <w:spacing w:before="100" w:beforeAutospacing="1" w:after="100" w:afterAutospacing="1" w:line="240" w:lineRule="auto"/>
              <w:rPr>
                <w:ins w:id="144"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38100" distB="38100" distL="190500" distR="190500" simplePos="0" relativeHeight="251658240" behindDoc="0" locked="0" layoutInCell="1" allowOverlap="0">
                  <wp:simplePos x="0" y="0"/>
                  <wp:positionH relativeFrom="column">
                    <wp:align>left</wp:align>
                  </wp:positionH>
                  <wp:positionV relativeFrom="line">
                    <wp:posOffset>0</wp:posOffset>
                  </wp:positionV>
                  <wp:extent cx="2209800" cy="2209800"/>
                  <wp:effectExtent l="19050" t="0" r="0" b="0"/>
                  <wp:wrapSquare wrapText="bothSides"/>
                  <wp:docPr id="34" name="Picture 12" descr="Weasel Robot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easel Robot Kit"/>
                          <pic:cNvPicPr>
                            <a:picLocks noChangeAspect="1" noChangeArrowheads="1"/>
                          </pic:cNvPicPr>
                        </pic:nvPicPr>
                        <pic:blipFill>
                          <a:blip r:embed="rId47"/>
                          <a:srcRect/>
                          <a:stretch>
                            <a:fillRect/>
                          </a:stretch>
                        </pic:blipFill>
                        <pic:spPr bwMode="auto">
                          <a:xfrm>
                            <a:off x="0" y="0"/>
                            <a:ext cx="2209800" cy="2209800"/>
                          </a:xfrm>
                          <a:prstGeom prst="rect">
                            <a:avLst/>
                          </a:prstGeom>
                          <a:noFill/>
                          <a:ln w="9525">
                            <a:noFill/>
                            <a:miter lim="800000"/>
                            <a:headEnd/>
                            <a:tailEnd/>
                          </a:ln>
                        </pic:spPr>
                      </pic:pic>
                    </a:graphicData>
                  </a:graphic>
                </wp:anchor>
              </w:drawing>
            </w:r>
            <w:ins w:id="145" w:author="Unknown">
              <w:r w:rsidRPr="00050A6C">
                <w:rPr>
                  <w:rFonts w:ascii="Times New Roman" w:eastAsia="Times New Roman" w:hAnsi="Times New Roman" w:cs="Times New Roman"/>
                  <w:sz w:val="24"/>
                  <w:szCs w:val="24"/>
                </w:rPr>
                <w:t xml:space="preserve">Weasel is a tenacious little robot warrior that includes two types of sensors that allow it to see a line or feel its way along walls and around corners. The contact sensor activates the wall-sensing micro </w:t>
              </w:r>
              <w:r w:rsidRPr="00050A6C">
                <w:rPr>
                  <w:rFonts w:ascii="Times New Roman" w:eastAsia="Times New Roman" w:hAnsi="Times New Roman" w:cs="Times New Roman"/>
                  <w:sz w:val="24"/>
                  <w:szCs w:val="24"/>
                </w:rPr>
                <w:lastRenderedPageBreak/>
                <w:t>switch to control the motors. It is the classic robot design using the “Left Hand Rule” to escape mazes. Underneath Weasel's sturdy plastic base, you will discover photo transistors that enable it to detect and follow a black line. Its three-speed gearbox will help navigate at the speed you determine.</w:t>
              </w:r>
            </w:ins>
          </w:p>
          <w:p w:rsidR="00050A6C" w:rsidRPr="00050A6C" w:rsidRDefault="00050A6C" w:rsidP="00050A6C">
            <w:pPr>
              <w:spacing w:before="100" w:beforeAutospacing="1" w:after="100" w:afterAutospacing="1" w:line="240" w:lineRule="auto"/>
              <w:rPr>
                <w:ins w:id="146" w:author="Unknown"/>
                <w:rFonts w:ascii="Times New Roman" w:eastAsia="Times New Roman" w:hAnsi="Times New Roman" w:cs="Times New Roman"/>
                <w:sz w:val="24"/>
                <w:szCs w:val="24"/>
              </w:rPr>
            </w:pPr>
            <w:ins w:id="147" w:author="Unknown">
              <w:r w:rsidRPr="00050A6C">
                <w:rPr>
                  <w:rFonts w:ascii="Times New Roman" w:eastAsia="Times New Roman" w:hAnsi="Times New Roman" w:cs="Times New Roman"/>
                  <w:sz w:val="24"/>
                  <w:szCs w:val="24"/>
                </w:rPr>
                <w:t>Quick and easy to assemble, this is a beginner robot kit that makes a great entrant for robotic competitions, robotic workshops, after-school programs, special events, gifts, science enrichment camps, and classroom activities.</w:t>
              </w:r>
            </w:ins>
          </w:p>
          <w:p w:rsidR="00050A6C" w:rsidRPr="00050A6C" w:rsidRDefault="00050A6C" w:rsidP="00050A6C">
            <w:pPr>
              <w:spacing w:before="100" w:beforeAutospacing="1" w:after="100" w:afterAutospacing="1" w:line="240" w:lineRule="auto"/>
              <w:rPr>
                <w:ins w:id="148" w:author="Unknown"/>
                <w:rFonts w:ascii="Times New Roman" w:eastAsia="Times New Roman" w:hAnsi="Times New Roman" w:cs="Times New Roman"/>
                <w:sz w:val="24"/>
                <w:szCs w:val="24"/>
              </w:rPr>
            </w:pPr>
            <w:ins w:id="149" w:author="Unknown">
              <w:r w:rsidRPr="00050A6C">
                <w:rPr>
                  <w:rFonts w:ascii="Times New Roman" w:eastAsia="Times New Roman" w:hAnsi="Times New Roman" w:cs="Times New Roman"/>
                  <w:sz w:val="24"/>
                  <w:szCs w:val="24"/>
                </w:rPr>
                <w:t>Weasel has been selected by the Children's Institute for Childhood Resources as one of the "100 Best Children's Products" and "10 Best Software/High Tech Products" for 2003. Requires two AA batteries (not included).</w:t>
              </w:r>
            </w:ins>
          </w:p>
          <w:p w:rsidR="00050A6C" w:rsidRPr="00050A6C" w:rsidRDefault="00050A6C" w:rsidP="00050A6C">
            <w:pPr>
              <w:pBdr>
                <w:bottom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Top of Form</w:t>
            </w:r>
          </w:p>
          <w:p w:rsidR="00050A6C" w:rsidRPr="00050A6C" w:rsidRDefault="00050A6C" w:rsidP="00050A6C">
            <w:pPr>
              <w:spacing w:after="0" w:line="240" w:lineRule="auto"/>
              <w:jc w:val="right"/>
              <w:rPr>
                <w:ins w:id="150" w:author="Unknown"/>
                <w:rFonts w:ascii="Times New Roman" w:eastAsia="Times New Roman" w:hAnsi="Times New Roman" w:cs="Times New Roman"/>
                <w:sz w:val="24"/>
                <w:szCs w:val="24"/>
              </w:rPr>
            </w:pPr>
            <w:ins w:id="151" w:author="Unknown">
              <w:r w:rsidRPr="00050A6C">
                <w:rPr>
                  <w:rFonts w:ascii="Times New Roman" w:eastAsia="Times New Roman" w:hAnsi="Times New Roman" w:cs="Times New Roman"/>
                  <w:sz w:val="24"/>
                  <w:szCs w:val="24"/>
                </w:rPr>
                <w:t xml:space="preserve">Soldering Kit  $22.95   </w:t>
              </w:r>
            </w:ins>
          </w:p>
          <w:p w:rsidR="00050A6C" w:rsidRPr="00050A6C" w:rsidRDefault="00050A6C" w:rsidP="00050A6C">
            <w:pPr>
              <w:pBdr>
                <w:top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Bottom of Form</w:t>
            </w:r>
          </w:p>
          <w:p w:rsidR="00050A6C" w:rsidRPr="00050A6C" w:rsidRDefault="00050A6C" w:rsidP="00050A6C">
            <w:pPr>
              <w:pBdr>
                <w:bottom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Top of Form</w:t>
            </w:r>
          </w:p>
          <w:p w:rsidR="00050A6C" w:rsidRPr="00050A6C" w:rsidRDefault="00050A6C" w:rsidP="00050A6C">
            <w:pPr>
              <w:spacing w:after="0" w:line="240" w:lineRule="auto"/>
              <w:jc w:val="right"/>
              <w:rPr>
                <w:ins w:id="152" w:author="Unknown"/>
                <w:rFonts w:ascii="Times New Roman" w:eastAsia="Times New Roman" w:hAnsi="Times New Roman" w:cs="Times New Roman"/>
                <w:sz w:val="24"/>
                <w:szCs w:val="24"/>
              </w:rPr>
            </w:pPr>
            <w:ins w:id="153" w:author="Unknown">
              <w:r w:rsidRPr="00050A6C">
                <w:rPr>
                  <w:rFonts w:ascii="Times New Roman" w:eastAsia="Times New Roman" w:hAnsi="Times New Roman" w:cs="Times New Roman"/>
                  <w:sz w:val="24"/>
                  <w:szCs w:val="24"/>
                </w:rPr>
                <w:t xml:space="preserve">Non-Soldering Kit  $22.95   </w:t>
              </w:r>
            </w:ins>
          </w:p>
          <w:p w:rsidR="00050A6C" w:rsidRPr="00050A6C" w:rsidRDefault="00050A6C" w:rsidP="00050A6C">
            <w:pPr>
              <w:pBdr>
                <w:top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Bottom of Form</w:t>
            </w:r>
          </w:p>
          <w:p w:rsidR="00050A6C" w:rsidRPr="00050A6C" w:rsidRDefault="00050A6C" w:rsidP="00050A6C">
            <w:pPr>
              <w:spacing w:before="100" w:beforeAutospacing="1" w:after="100" w:afterAutospacing="1" w:line="240" w:lineRule="auto"/>
              <w:rPr>
                <w:ins w:id="154" w:author="Unknown"/>
                <w:rFonts w:ascii="Times New Roman" w:eastAsia="Times New Roman" w:hAnsi="Times New Roman" w:cs="Times New Roman"/>
                <w:sz w:val="24"/>
                <w:szCs w:val="24"/>
              </w:rPr>
            </w:pPr>
            <w:ins w:id="155" w:author="Unknown">
              <w:r w:rsidRPr="00050A6C">
                <w:rPr>
                  <w:rFonts w:ascii="Times New Roman" w:eastAsia="Times New Roman" w:hAnsi="Times New Roman" w:cs="Times New Roman"/>
                  <w:sz w:val="24"/>
                  <w:szCs w:val="24"/>
                </w:rPr>
                <w:t> </w:t>
              </w:r>
            </w:ins>
          </w:p>
          <w:p w:rsidR="00050A6C" w:rsidRPr="00050A6C" w:rsidRDefault="00050A6C" w:rsidP="00050A6C">
            <w:pPr>
              <w:spacing w:before="100" w:beforeAutospacing="1" w:after="100" w:afterAutospacing="1" w:line="240" w:lineRule="auto"/>
              <w:rPr>
                <w:ins w:id="156" w:author="Unknown"/>
                <w:rFonts w:ascii="Times New Roman" w:eastAsia="Times New Roman" w:hAnsi="Times New Roman" w:cs="Times New Roman"/>
                <w:sz w:val="24"/>
                <w:szCs w:val="24"/>
              </w:rPr>
            </w:pPr>
            <w:ins w:id="157" w:author="Unknown">
              <w:r w:rsidRPr="00050A6C">
                <w:rPr>
                  <w:rFonts w:ascii="Times New Roman" w:eastAsia="Times New Roman" w:hAnsi="Times New Roman" w:cs="Times New Roman"/>
                  <w:sz w:val="24"/>
                  <w:szCs w:val="24"/>
                </w:rPr>
                <w:t> </w:t>
              </w:r>
            </w:ins>
          </w:p>
          <w:p w:rsidR="00050A6C" w:rsidRPr="00050A6C" w:rsidRDefault="00050A6C" w:rsidP="00050A6C">
            <w:pPr>
              <w:spacing w:before="100" w:beforeAutospacing="1" w:after="100" w:afterAutospacing="1" w:line="240" w:lineRule="auto"/>
              <w:rPr>
                <w:ins w:id="158"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9750" cy="19050"/>
                  <wp:effectExtent l="19050" t="0" r="0" b="0"/>
                  <wp:docPr id="21" name="Picture 21"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obot"/>
                          <pic:cNvPicPr>
                            <a:picLocks noChangeAspect="1" noChangeArrowheads="1"/>
                          </pic:cNvPicPr>
                        </pic:nvPicPr>
                        <pic:blipFill>
                          <a:blip r:embed="rId37"/>
                          <a:srcRect/>
                          <a:stretch>
                            <a:fillRect/>
                          </a:stretch>
                        </pic:blipFill>
                        <pic:spPr bwMode="auto">
                          <a:xfrm>
                            <a:off x="0" y="0"/>
                            <a:ext cx="5619750" cy="19050"/>
                          </a:xfrm>
                          <a:prstGeom prst="rect">
                            <a:avLst/>
                          </a:prstGeom>
                          <a:noFill/>
                          <a:ln w="9525">
                            <a:noFill/>
                            <a:miter lim="800000"/>
                            <a:headEnd/>
                            <a:tailEnd/>
                          </a:ln>
                        </pic:spPr>
                      </pic:pic>
                    </a:graphicData>
                  </a:graphic>
                </wp:inline>
              </w:drawing>
            </w:r>
            <w:ins w:id="159" w:author="Unknown">
              <w:r w:rsidRPr="00050A6C">
                <w:rPr>
                  <w:rFonts w:ascii="Times New Roman" w:eastAsia="Times New Roman" w:hAnsi="Times New Roman" w:cs="Times New Roman"/>
                  <w:sz w:val="24"/>
                  <w:szCs w:val="24"/>
                </w:rPr>
                <w:br/>
              </w:r>
              <w:r w:rsidRPr="00050A6C">
                <w:rPr>
                  <w:rFonts w:ascii="Times New Roman" w:eastAsia="Times New Roman" w:hAnsi="Times New Roman" w:cs="Times New Roman"/>
                  <w:color w:val="000080"/>
                  <w:sz w:val="24"/>
                  <w:szCs w:val="24"/>
                </w:rPr>
                <w:t>   Moon Walker Robot Kit</w:t>
              </w:r>
              <w:r w:rsidRPr="00050A6C">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5619750" cy="19050"/>
                  <wp:effectExtent l="19050" t="0" r="0" b="0"/>
                  <wp:docPr id="22" name="Picture 22"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obot"/>
                          <pic:cNvPicPr>
                            <a:picLocks noChangeAspect="1" noChangeArrowheads="1"/>
                          </pic:cNvPicPr>
                        </pic:nvPicPr>
                        <pic:blipFill>
                          <a:blip r:embed="rId37"/>
                          <a:srcRect/>
                          <a:stretch>
                            <a:fillRect/>
                          </a:stretch>
                        </pic:blipFill>
                        <pic:spPr bwMode="auto">
                          <a:xfrm>
                            <a:off x="0" y="0"/>
                            <a:ext cx="5619750" cy="19050"/>
                          </a:xfrm>
                          <a:prstGeom prst="rect">
                            <a:avLst/>
                          </a:prstGeom>
                          <a:noFill/>
                          <a:ln w="9525">
                            <a:noFill/>
                            <a:miter lim="800000"/>
                            <a:headEnd/>
                            <a:tailEnd/>
                          </a:ln>
                        </pic:spPr>
                      </pic:pic>
                    </a:graphicData>
                  </a:graphic>
                </wp:inline>
              </w:drawing>
            </w:r>
          </w:p>
          <w:p w:rsidR="00050A6C" w:rsidRPr="00050A6C" w:rsidRDefault="00050A6C" w:rsidP="00050A6C">
            <w:pPr>
              <w:spacing w:before="100" w:beforeAutospacing="1" w:after="100" w:afterAutospacing="1" w:line="240" w:lineRule="auto"/>
              <w:rPr>
                <w:ins w:id="160"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38100" distB="38100" distL="190500" distR="190500" simplePos="0" relativeHeight="251658240" behindDoc="0" locked="0" layoutInCell="1" allowOverlap="0">
                  <wp:simplePos x="0" y="0"/>
                  <wp:positionH relativeFrom="column">
                    <wp:align>left</wp:align>
                  </wp:positionH>
                  <wp:positionV relativeFrom="line">
                    <wp:posOffset>0</wp:posOffset>
                  </wp:positionV>
                  <wp:extent cx="1800225" cy="2657475"/>
                  <wp:effectExtent l="19050" t="0" r="9525" b="0"/>
                  <wp:wrapSquare wrapText="bothSides"/>
                  <wp:docPr id="33" name="Picture 13" descr="Moon Walker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on Walker Robot"/>
                          <pic:cNvPicPr>
                            <a:picLocks noChangeAspect="1" noChangeArrowheads="1"/>
                          </pic:cNvPicPr>
                        </pic:nvPicPr>
                        <pic:blipFill>
                          <a:blip r:embed="rId48"/>
                          <a:srcRect/>
                          <a:stretch>
                            <a:fillRect/>
                          </a:stretch>
                        </pic:blipFill>
                        <pic:spPr bwMode="auto">
                          <a:xfrm>
                            <a:off x="0" y="0"/>
                            <a:ext cx="1800225" cy="2657475"/>
                          </a:xfrm>
                          <a:prstGeom prst="rect">
                            <a:avLst/>
                          </a:prstGeom>
                          <a:noFill/>
                          <a:ln w="9525">
                            <a:noFill/>
                            <a:miter lim="800000"/>
                            <a:headEnd/>
                            <a:tailEnd/>
                          </a:ln>
                        </pic:spPr>
                      </pic:pic>
                    </a:graphicData>
                  </a:graphic>
                </wp:anchor>
              </w:drawing>
            </w:r>
            <w:ins w:id="161" w:author="Unknown">
              <w:r w:rsidRPr="00050A6C">
                <w:rPr>
                  <w:rFonts w:ascii="Times New Roman" w:eastAsia="Times New Roman" w:hAnsi="Times New Roman" w:cs="Times New Roman"/>
                  <w:sz w:val="24"/>
                  <w:szCs w:val="24"/>
                </w:rPr>
                <w:t>Moon Walker II has combined the technology of two sensors. It begins to walk when it detects a change in light intensity or sound commands. Moon Walker II continues it's four legged voyage until instructed by an internal timer to stop. This kit presents an engaging opportunity to learn about some of the mechanics, operation and history of robots.</w:t>
              </w:r>
            </w:ins>
          </w:p>
          <w:p w:rsidR="00050A6C" w:rsidRPr="00050A6C" w:rsidRDefault="00050A6C" w:rsidP="00050A6C">
            <w:pPr>
              <w:spacing w:before="100" w:beforeAutospacing="1" w:after="100" w:afterAutospacing="1" w:line="240" w:lineRule="auto"/>
              <w:rPr>
                <w:ins w:id="162" w:author="Unknown"/>
                <w:rFonts w:ascii="Times New Roman" w:eastAsia="Times New Roman" w:hAnsi="Times New Roman" w:cs="Times New Roman"/>
                <w:sz w:val="24"/>
                <w:szCs w:val="24"/>
              </w:rPr>
            </w:pPr>
            <w:ins w:id="163" w:author="Unknown">
              <w:r w:rsidRPr="00050A6C">
                <w:rPr>
                  <w:rFonts w:ascii="Times New Roman" w:eastAsia="Times New Roman" w:hAnsi="Times New Roman" w:cs="Times New Roman"/>
                  <w:sz w:val="24"/>
                  <w:szCs w:val="24"/>
                </w:rPr>
                <w:t>When assembled, this robot uses a phototransistor to sense changes in light (such as turning on a lamp) and a condenser microphone to sense changes in sound (such as clapping). It converts those stimuli into electronic signals to power a motor. The sensitivity of the sensors is adjustable.</w:t>
              </w:r>
            </w:ins>
          </w:p>
          <w:p w:rsidR="00050A6C" w:rsidRPr="00050A6C" w:rsidRDefault="00050A6C" w:rsidP="00050A6C">
            <w:pPr>
              <w:spacing w:before="100" w:beforeAutospacing="1" w:after="100" w:afterAutospacing="1" w:line="240" w:lineRule="auto"/>
              <w:rPr>
                <w:ins w:id="164" w:author="Unknown"/>
                <w:rFonts w:ascii="Times New Roman" w:eastAsia="Times New Roman" w:hAnsi="Times New Roman" w:cs="Times New Roman"/>
                <w:sz w:val="24"/>
                <w:szCs w:val="24"/>
              </w:rPr>
            </w:pPr>
            <w:ins w:id="165" w:author="Unknown">
              <w:r w:rsidRPr="00050A6C">
                <w:rPr>
                  <w:rFonts w:ascii="Times New Roman" w:eastAsia="Times New Roman" w:hAnsi="Times New Roman" w:cs="Times New Roman"/>
                  <w:sz w:val="24"/>
                  <w:szCs w:val="24"/>
                </w:rPr>
                <w:t>Specifications: Movement: 4 legs powered by crankshafts. Sensors: sound and light. Power Source: "AA" x 1 (not included). Size: 5" tall X 4" diameter. Power: About 210mA.</w:t>
              </w:r>
            </w:ins>
          </w:p>
          <w:p w:rsidR="00050A6C" w:rsidRPr="00050A6C" w:rsidRDefault="00050A6C" w:rsidP="00050A6C">
            <w:pPr>
              <w:pBdr>
                <w:bottom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Top of Form</w:t>
            </w:r>
          </w:p>
          <w:p w:rsidR="00050A6C" w:rsidRPr="00050A6C" w:rsidRDefault="00050A6C" w:rsidP="00050A6C">
            <w:pPr>
              <w:spacing w:after="0" w:line="240" w:lineRule="auto"/>
              <w:jc w:val="right"/>
              <w:rPr>
                <w:ins w:id="166" w:author="Unknown"/>
                <w:rFonts w:ascii="Times New Roman" w:eastAsia="Times New Roman" w:hAnsi="Times New Roman" w:cs="Times New Roman"/>
                <w:sz w:val="24"/>
                <w:szCs w:val="24"/>
              </w:rPr>
            </w:pPr>
            <w:ins w:id="167" w:author="Unknown">
              <w:r w:rsidRPr="00050A6C">
                <w:rPr>
                  <w:rFonts w:ascii="Times New Roman" w:eastAsia="Times New Roman" w:hAnsi="Times New Roman" w:cs="Times New Roman"/>
                  <w:sz w:val="24"/>
                  <w:szCs w:val="24"/>
                </w:rPr>
                <w:t xml:space="preserve">Non Soldering Kit   $34.95    </w:t>
              </w:r>
            </w:ins>
          </w:p>
          <w:p w:rsidR="00050A6C" w:rsidRPr="00050A6C" w:rsidRDefault="00050A6C" w:rsidP="00050A6C">
            <w:pPr>
              <w:pBdr>
                <w:top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Bottom of Form</w:t>
            </w:r>
          </w:p>
          <w:p w:rsidR="00050A6C" w:rsidRPr="00050A6C" w:rsidRDefault="00050A6C" w:rsidP="00050A6C">
            <w:pPr>
              <w:pBdr>
                <w:bottom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Top of Form</w:t>
            </w:r>
          </w:p>
          <w:p w:rsidR="00050A6C" w:rsidRPr="00050A6C" w:rsidRDefault="00050A6C" w:rsidP="00050A6C">
            <w:pPr>
              <w:spacing w:after="0" w:line="240" w:lineRule="auto"/>
              <w:jc w:val="right"/>
              <w:rPr>
                <w:ins w:id="168" w:author="Unknown"/>
                <w:rFonts w:ascii="Times New Roman" w:eastAsia="Times New Roman" w:hAnsi="Times New Roman" w:cs="Times New Roman"/>
                <w:sz w:val="24"/>
                <w:szCs w:val="24"/>
              </w:rPr>
            </w:pPr>
            <w:ins w:id="169" w:author="Unknown">
              <w:r w:rsidRPr="00050A6C">
                <w:rPr>
                  <w:rFonts w:ascii="Times New Roman" w:eastAsia="Times New Roman" w:hAnsi="Times New Roman" w:cs="Times New Roman"/>
                  <w:sz w:val="24"/>
                  <w:szCs w:val="24"/>
                </w:rPr>
                <w:t xml:space="preserve">Soldering Kit   $34.95    </w:t>
              </w:r>
            </w:ins>
          </w:p>
          <w:p w:rsidR="00050A6C" w:rsidRPr="00050A6C" w:rsidRDefault="00050A6C" w:rsidP="00050A6C">
            <w:pPr>
              <w:pBdr>
                <w:top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lastRenderedPageBreak/>
              <w:t>Bottom of Form</w:t>
            </w:r>
          </w:p>
          <w:p w:rsidR="00050A6C" w:rsidRPr="00050A6C" w:rsidRDefault="00050A6C" w:rsidP="00050A6C">
            <w:pPr>
              <w:spacing w:before="100" w:beforeAutospacing="1" w:after="100" w:afterAutospacing="1" w:line="240" w:lineRule="auto"/>
              <w:rPr>
                <w:ins w:id="170" w:author="Unknown"/>
                <w:rFonts w:ascii="Times New Roman" w:eastAsia="Times New Roman" w:hAnsi="Times New Roman" w:cs="Times New Roman"/>
                <w:sz w:val="24"/>
                <w:szCs w:val="24"/>
              </w:rPr>
            </w:pPr>
            <w:ins w:id="171" w:author="Unknown">
              <w:r w:rsidRPr="00050A6C">
                <w:rPr>
                  <w:rFonts w:ascii="Times New Roman" w:eastAsia="Times New Roman" w:hAnsi="Times New Roman" w:cs="Times New Roman"/>
                  <w:sz w:val="24"/>
                  <w:szCs w:val="24"/>
                </w:rPr>
                <w:t> </w:t>
              </w:r>
            </w:ins>
          </w:p>
          <w:p w:rsidR="00050A6C" w:rsidRPr="00050A6C" w:rsidRDefault="00050A6C" w:rsidP="00050A6C">
            <w:pPr>
              <w:spacing w:before="100" w:beforeAutospacing="1" w:after="100" w:afterAutospacing="1" w:line="240" w:lineRule="auto"/>
              <w:rPr>
                <w:ins w:id="172" w:author="Unknown"/>
                <w:rFonts w:ascii="Times New Roman" w:eastAsia="Times New Roman" w:hAnsi="Times New Roman" w:cs="Times New Roman"/>
                <w:sz w:val="24"/>
                <w:szCs w:val="24"/>
              </w:rPr>
            </w:pPr>
            <w:ins w:id="173" w:author="Unknown">
              <w:r w:rsidRPr="00050A6C">
                <w:rPr>
                  <w:rFonts w:ascii="Times New Roman" w:eastAsia="Times New Roman" w:hAnsi="Times New Roman" w:cs="Times New Roman"/>
                  <w:sz w:val="24"/>
                  <w:szCs w:val="24"/>
                </w:rPr>
                <w:t> </w:t>
              </w:r>
            </w:ins>
          </w:p>
          <w:p w:rsidR="00050A6C" w:rsidRPr="00050A6C" w:rsidRDefault="00050A6C" w:rsidP="00050A6C">
            <w:pPr>
              <w:spacing w:before="100" w:beforeAutospacing="1" w:after="100" w:afterAutospacing="1" w:line="240" w:lineRule="auto"/>
              <w:rPr>
                <w:ins w:id="174"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9750" cy="19050"/>
                  <wp:effectExtent l="19050" t="0" r="0" b="0"/>
                  <wp:docPr id="23" name="Picture 23"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obot"/>
                          <pic:cNvPicPr>
                            <a:picLocks noChangeAspect="1" noChangeArrowheads="1"/>
                          </pic:cNvPicPr>
                        </pic:nvPicPr>
                        <pic:blipFill>
                          <a:blip r:embed="rId37"/>
                          <a:srcRect/>
                          <a:stretch>
                            <a:fillRect/>
                          </a:stretch>
                        </pic:blipFill>
                        <pic:spPr bwMode="auto">
                          <a:xfrm>
                            <a:off x="0" y="0"/>
                            <a:ext cx="5619750" cy="19050"/>
                          </a:xfrm>
                          <a:prstGeom prst="rect">
                            <a:avLst/>
                          </a:prstGeom>
                          <a:noFill/>
                          <a:ln w="9525">
                            <a:noFill/>
                            <a:miter lim="800000"/>
                            <a:headEnd/>
                            <a:tailEnd/>
                          </a:ln>
                        </pic:spPr>
                      </pic:pic>
                    </a:graphicData>
                  </a:graphic>
                </wp:inline>
              </w:drawing>
            </w:r>
            <w:ins w:id="175" w:author="Unknown">
              <w:r w:rsidRPr="00050A6C">
                <w:rPr>
                  <w:rFonts w:ascii="Times New Roman" w:eastAsia="Times New Roman" w:hAnsi="Times New Roman" w:cs="Times New Roman"/>
                  <w:sz w:val="24"/>
                  <w:szCs w:val="24"/>
                </w:rPr>
                <w:br/>
                <w:t xml:space="preserve">   </w:t>
              </w:r>
              <w:r w:rsidRPr="00050A6C">
                <w:rPr>
                  <w:rFonts w:ascii="Times New Roman" w:eastAsia="Times New Roman" w:hAnsi="Times New Roman" w:cs="Times New Roman"/>
                  <w:color w:val="000080"/>
                  <w:sz w:val="24"/>
                  <w:szCs w:val="24"/>
                </w:rPr>
                <w:t>Soccer Jr. Walking Robot Kit</w:t>
              </w:r>
              <w:r w:rsidRPr="00050A6C">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5619750" cy="19050"/>
                  <wp:effectExtent l="19050" t="0" r="0" b="0"/>
                  <wp:docPr id="24" name="Picture 24"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obot"/>
                          <pic:cNvPicPr>
                            <a:picLocks noChangeAspect="1" noChangeArrowheads="1"/>
                          </pic:cNvPicPr>
                        </pic:nvPicPr>
                        <pic:blipFill>
                          <a:blip r:embed="rId37"/>
                          <a:srcRect/>
                          <a:stretch>
                            <a:fillRect/>
                          </a:stretch>
                        </pic:blipFill>
                        <pic:spPr bwMode="auto">
                          <a:xfrm>
                            <a:off x="0" y="0"/>
                            <a:ext cx="5619750" cy="19050"/>
                          </a:xfrm>
                          <a:prstGeom prst="rect">
                            <a:avLst/>
                          </a:prstGeom>
                          <a:noFill/>
                          <a:ln w="9525">
                            <a:noFill/>
                            <a:miter lim="800000"/>
                            <a:headEnd/>
                            <a:tailEnd/>
                          </a:ln>
                        </pic:spPr>
                      </pic:pic>
                    </a:graphicData>
                  </a:graphic>
                </wp:inline>
              </w:drawing>
            </w:r>
          </w:p>
          <w:p w:rsidR="00050A6C" w:rsidRPr="00050A6C" w:rsidRDefault="00050A6C" w:rsidP="00050A6C">
            <w:pPr>
              <w:spacing w:before="100" w:beforeAutospacing="1" w:after="100" w:afterAutospacing="1" w:line="240" w:lineRule="auto"/>
              <w:rPr>
                <w:ins w:id="176"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38100" distB="38100" distL="190500" distR="190500" simplePos="0" relativeHeight="251658240" behindDoc="0" locked="0" layoutInCell="1" allowOverlap="0">
                  <wp:simplePos x="0" y="0"/>
                  <wp:positionH relativeFrom="column">
                    <wp:align>left</wp:align>
                  </wp:positionH>
                  <wp:positionV relativeFrom="line">
                    <wp:posOffset>0</wp:posOffset>
                  </wp:positionV>
                  <wp:extent cx="2381250" cy="1990725"/>
                  <wp:effectExtent l="19050" t="0" r="0" b="0"/>
                  <wp:wrapSquare wrapText="bothSides"/>
                  <wp:docPr id="32" name="Picture 14" descr="Soccer Jr.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ccer Jr. Robot"/>
                          <pic:cNvPicPr>
                            <a:picLocks noChangeAspect="1" noChangeArrowheads="1"/>
                          </pic:cNvPicPr>
                        </pic:nvPicPr>
                        <pic:blipFill>
                          <a:blip r:embed="rId49"/>
                          <a:srcRect/>
                          <a:stretch>
                            <a:fillRect/>
                          </a:stretch>
                        </pic:blipFill>
                        <pic:spPr bwMode="auto">
                          <a:xfrm>
                            <a:off x="0" y="0"/>
                            <a:ext cx="2381250" cy="1990725"/>
                          </a:xfrm>
                          <a:prstGeom prst="rect">
                            <a:avLst/>
                          </a:prstGeom>
                          <a:noFill/>
                          <a:ln w="9525">
                            <a:noFill/>
                            <a:miter lim="800000"/>
                            <a:headEnd/>
                            <a:tailEnd/>
                          </a:ln>
                        </pic:spPr>
                      </pic:pic>
                    </a:graphicData>
                  </a:graphic>
                </wp:anchor>
              </w:drawing>
            </w:r>
            <w:ins w:id="177" w:author="Unknown">
              <w:r w:rsidRPr="00050A6C">
                <w:rPr>
                  <w:rFonts w:ascii="Times New Roman" w:eastAsia="Times New Roman" w:hAnsi="Times New Roman" w:cs="Times New Roman"/>
                  <w:sz w:val="24"/>
                  <w:szCs w:val="24"/>
                </w:rPr>
                <w:t>This award winning legged soccer robot has been redesigned to create more excitement and interaction. A new third motor is used to catch and shoot the soccer ball (included)!</w:t>
              </w:r>
            </w:ins>
          </w:p>
          <w:p w:rsidR="00050A6C" w:rsidRPr="00050A6C" w:rsidRDefault="00050A6C" w:rsidP="00050A6C">
            <w:pPr>
              <w:spacing w:before="100" w:beforeAutospacing="1" w:after="100" w:afterAutospacing="1" w:line="240" w:lineRule="auto"/>
              <w:rPr>
                <w:ins w:id="178" w:author="Unknown"/>
                <w:rFonts w:ascii="Times New Roman" w:eastAsia="Times New Roman" w:hAnsi="Times New Roman" w:cs="Times New Roman"/>
                <w:sz w:val="24"/>
                <w:szCs w:val="24"/>
              </w:rPr>
            </w:pPr>
            <w:ins w:id="179" w:author="Unknown">
              <w:r w:rsidRPr="00050A6C">
                <w:rPr>
                  <w:rFonts w:ascii="Times New Roman" w:eastAsia="Times New Roman" w:hAnsi="Times New Roman" w:cs="Times New Roman"/>
                  <w:sz w:val="24"/>
                  <w:szCs w:val="24"/>
                </w:rPr>
                <w:t>Easy-to-follow, step-by-step instructions allow you to build this exciting interactive robot. The Soccer Jr. Robot Kit has six operational legs, a retrieving and kicking mechanism, and a wired controller to activate movement and ball control. It runs forward, backward, turns left or right, and executes 360-degree turns. It will even help develop your hand/eye coordination skills. Play games, tournaments, and surprise friends with great moves. Order two for great one-on-one soccer action!</w:t>
              </w:r>
            </w:ins>
          </w:p>
          <w:p w:rsidR="00050A6C" w:rsidRPr="00050A6C" w:rsidRDefault="00050A6C" w:rsidP="00050A6C">
            <w:pPr>
              <w:spacing w:before="100" w:beforeAutospacing="1" w:after="100" w:afterAutospacing="1" w:line="240" w:lineRule="auto"/>
              <w:rPr>
                <w:ins w:id="180" w:author="Unknown"/>
                <w:rFonts w:ascii="Times New Roman" w:eastAsia="Times New Roman" w:hAnsi="Times New Roman" w:cs="Times New Roman"/>
                <w:sz w:val="24"/>
                <w:szCs w:val="24"/>
              </w:rPr>
            </w:pPr>
            <w:ins w:id="181" w:author="Unknown">
              <w:r w:rsidRPr="00050A6C">
                <w:rPr>
                  <w:rFonts w:ascii="Times New Roman" w:eastAsia="Times New Roman" w:hAnsi="Times New Roman" w:cs="Times New Roman"/>
                  <w:sz w:val="24"/>
                  <w:szCs w:val="24"/>
                </w:rPr>
                <w:t>After you have perfected your shooting skills you may want to learn more about robots. Our highly acclaimed set of instructions allow you to explore robotics. Topics include: Discover the History of Robots; Mechanism of three motor drive systems; Mechanism of legged drive system; and Investigate Wired Remote Control Systems. No soldering required.</w:t>
              </w:r>
            </w:ins>
          </w:p>
          <w:p w:rsidR="00050A6C" w:rsidRPr="00050A6C" w:rsidRDefault="00050A6C" w:rsidP="00050A6C">
            <w:pPr>
              <w:pBdr>
                <w:bottom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Top of Form</w:t>
            </w:r>
          </w:p>
          <w:p w:rsidR="00050A6C" w:rsidRPr="00050A6C" w:rsidRDefault="00050A6C" w:rsidP="00050A6C">
            <w:pPr>
              <w:spacing w:after="0" w:line="240" w:lineRule="auto"/>
              <w:jc w:val="right"/>
              <w:rPr>
                <w:ins w:id="182" w:author="Unknown"/>
                <w:rFonts w:ascii="Times New Roman" w:eastAsia="Times New Roman" w:hAnsi="Times New Roman" w:cs="Times New Roman"/>
                <w:sz w:val="24"/>
                <w:szCs w:val="24"/>
              </w:rPr>
            </w:pPr>
            <w:ins w:id="183" w:author="Unknown">
              <w:r w:rsidRPr="00050A6C">
                <w:rPr>
                  <w:rFonts w:ascii="Times New Roman" w:eastAsia="Times New Roman" w:hAnsi="Times New Roman" w:cs="Times New Roman"/>
                  <w:sz w:val="24"/>
                  <w:szCs w:val="24"/>
                </w:rPr>
                <w:t xml:space="preserve">Non Soldering Kit   $39.95   </w:t>
              </w:r>
            </w:ins>
          </w:p>
          <w:p w:rsidR="00050A6C" w:rsidRPr="00050A6C" w:rsidRDefault="00050A6C" w:rsidP="00050A6C">
            <w:pPr>
              <w:pBdr>
                <w:top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Bottom of Form</w:t>
            </w:r>
          </w:p>
          <w:p w:rsidR="00050A6C" w:rsidRPr="00050A6C" w:rsidRDefault="00050A6C" w:rsidP="00050A6C">
            <w:pPr>
              <w:spacing w:before="100" w:beforeAutospacing="1" w:after="100" w:afterAutospacing="1" w:line="240" w:lineRule="auto"/>
              <w:rPr>
                <w:ins w:id="184" w:author="Unknown"/>
                <w:rFonts w:ascii="Times New Roman" w:eastAsia="Times New Roman" w:hAnsi="Times New Roman" w:cs="Times New Roman"/>
                <w:sz w:val="24"/>
                <w:szCs w:val="24"/>
              </w:rPr>
            </w:pPr>
            <w:ins w:id="185" w:author="Unknown">
              <w:r w:rsidRPr="00050A6C">
                <w:rPr>
                  <w:rFonts w:ascii="Times New Roman" w:eastAsia="Times New Roman" w:hAnsi="Times New Roman" w:cs="Times New Roman"/>
                  <w:sz w:val="24"/>
                  <w:szCs w:val="24"/>
                </w:rPr>
                <w:t> </w:t>
              </w:r>
            </w:ins>
          </w:p>
          <w:p w:rsidR="00050A6C" w:rsidRPr="00050A6C" w:rsidRDefault="00050A6C" w:rsidP="00050A6C">
            <w:pPr>
              <w:spacing w:before="100" w:beforeAutospacing="1" w:after="100" w:afterAutospacing="1" w:line="240" w:lineRule="auto"/>
              <w:rPr>
                <w:ins w:id="186" w:author="Unknown"/>
                <w:rFonts w:ascii="Times New Roman" w:eastAsia="Times New Roman" w:hAnsi="Times New Roman" w:cs="Times New Roman"/>
                <w:sz w:val="24"/>
                <w:szCs w:val="24"/>
              </w:rPr>
            </w:pPr>
            <w:ins w:id="187" w:author="Unknown">
              <w:r w:rsidRPr="00050A6C">
                <w:rPr>
                  <w:rFonts w:ascii="Times New Roman" w:eastAsia="Times New Roman" w:hAnsi="Times New Roman" w:cs="Times New Roman"/>
                  <w:sz w:val="24"/>
                  <w:szCs w:val="24"/>
                </w:rPr>
                <w:t> </w:t>
              </w:r>
            </w:ins>
          </w:p>
          <w:p w:rsidR="00050A6C" w:rsidRPr="00050A6C" w:rsidRDefault="00050A6C" w:rsidP="00050A6C">
            <w:pPr>
              <w:spacing w:before="100" w:beforeAutospacing="1" w:after="100" w:afterAutospacing="1" w:line="240" w:lineRule="auto"/>
              <w:rPr>
                <w:ins w:id="188"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9750" cy="19050"/>
                  <wp:effectExtent l="19050" t="0" r="0" b="0"/>
                  <wp:docPr id="25" name="Picture 25"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bot"/>
                          <pic:cNvPicPr>
                            <a:picLocks noChangeAspect="1" noChangeArrowheads="1"/>
                          </pic:cNvPicPr>
                        </pic:nvPicPr>
                        <pic:blipFill>
                          <a:blip r:embed="rId37"/>
                          <a:srcRect/>
                          <a:stretch>
                            <a:fillRect/>
                          </a:stretch>
                        </pic:blipFill>
                        <pic:spPr bwMode="auto">
                          <a:xfrm>
                            <a:off x="0" y="0"/>
                            <a:ext cx="5619750" cy="19050"/>
                          </a:xfrm>
                          <a:prstGeom prst="rect">
                            <a:avLst/>
                          </a:prstGeom>
                          <a:noFill/>
                          <a:ln w="9525">
                            <a:noFill/>
                            <a:miter lim="800000"/>
                            <a:headEnd/>
                            <a:tailEnd/>
                          </a:ln>
                        </pic:spPr>
                      </pic:pic>
                    </a:graphicData>
                  </a:graphic>
                </wp:inline>
              </w:drawing>
            </w:r>
            <w:ins w:id="189" w:author="Unknown">
              <w:r w:rsidRPr="00050A6C">
                <w:rPr>
                  <w:rFonts w:ascii="Times New Roman" w:eastAsia="Times New Roman" w:hAnsi="Times New Roman" w:cs="Times New Roman"/>
                  <w:sz w:val="24"/>
                  <w:szCs w:val="24"/>
                </w:rPr>
                <w:br/>
              </w:r>
              <w:r w:rsidRPr="00050A6C">
                <w:rPr>
                  <w:rFonts w:ascii="Times New Roman" w:eastAsia="Times New Roman" w:hAnsi="Times New Roman" w:cs="Times New Roman"/>
                  <w:color w:val="000080"/>
                  <w:sz w:val="24"/>
                  <w:szCs w:val="24"/>
                </w:rPr>
                <w:t xml:space="preserve">   </w:t>
              </w:r>
              <w:bookmarkStart w:id="190" w:name="Hyper"/>
              <w:bookmarkEnd w:id="190"/>
              <w:r w:rsidRPr="00050A6C">
                <w:rPr>
                  <w:rFonts w:ascii="Times New Roman" w:eastAsia="Times New Roman" w:hAnsi="Times New Roman" w:cs="Times New Roman"/>
                  <w:color w:val="000080"/>
                  <w:sz w:val="24"/>
                  <w:szCs w:val="24"/>
                </w:rPr>
                <w:t>Hyper Line Tracker Robot Kit</w:t>
              </w:r>
              <w:r w:rsidRPr="00050A6C">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5619750" cy="19050"/>
                  <wp:effectExtent l="19050" t="0" r="0" b="0"/>
                  <wp:docPr id="26" name="Picture 26"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obot"/>
                          <pic:cNvPicPr>
                            <a:picLocks noChangeAspect="1" noChangeArrowheads="1"/>
                          </pic:cNvPicPr>
                        </pic:nvPicPr>
                        <pic:blipFill>
                          <a:blip r:embed="rId37"/>
                          <a:srcRect/>
                          <a:stretch>
                            <a:fillRect/>
                          </a:stretch>
                        </pic:blipFill>
                        <pic:spPr bwMode="auto">
                          <a:xfrm>
                            <a:off x="0" y="0"/>
                            <a:ext cx="5619750" cy="19050"/>
                          </a:xfrm>
                          <a:prstGeom prst="rect">
                            <a:avLst/>
                          </a:prstGeom>
                          <a:noFill/>
                          <a:ln w="9525">
                            <a:noFill/>
                            <a:miter lim="800000"/>
                            <a:headEnd/>
                            <a:tailEnd/>
                          </a:ln>
                        </pic:spPr>
                      </pic:pic>
                    </a:graphicData>
                  </a:graphic>
                </wp:inline>
              </w:drawing>
            </w:r>
          </w:p>
          <w:p w:rsidR="00050A6C" w:rsidRPr="00050A6C" w:rsidRDefault="00050A6C" w:rsidP="00050A6C">
            <w:pPr>
              <w:spacing w:before="100" w:beforeAutospacing="1" w:after="100" w:afterAutospacing="1" w:line="240" w:lineRule="auto"/>
              <w:rPr>
                <w:ins w:id="191"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38100" distB="38100" distL="0" distR="0" simplePos="0" relativeHeight="251658240" behindDoc="0" locked="0" layoutInCell="1" allowOverlap="0">
                  <wp:simplePos x="0" y="0"/>
                  <wp:positionH relativeFrom="column">
                    <wp:align>left</wp:align>
                  </wp:positionH>
                  <wp:positionV relativeFrom="line">
                    <wp:posOffset>0</wp:posOffset>
                  </wp:positionV>
                  <wp:extent cx="2857500" cy="2124075"/>
                  <wp:effectExtent l="19050" t="0" r="0" b="0"/>
                  <wp:wrapSquare wrapText="bothSides"/>
                  <wp:docPr id="31" name="Picture 15" descr="Line Tracker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e Tracker Robot"/>
                          <pic:cNvPicPr>
                            <a:picLocks noChangeAspect="1" noChangeArrowheads="1"/>
                          </pic:cNvPicPr>
                        </pic:nvPicPr>
                        <pic:blipFill>
                          <a:blip r:embed="rId50"/>
                          <a:srcRect/>
                          <a:stretch>
                            <a:fillRect/>
                          </a:stretch>
                        </pic:blipFill>
                        <pic:spPr bwMode="auto">
                          <a:xfrm>
                            <a:off x="0" y="0"/>
                            <a:ext cx="2857500" cy="2124075"/>
                          </a:xfrm>
                          <a:prstGeom prst="rect">
                            <a:avLst/>
                          </a:prstGeom>
                          <a:noFill/>
                          <a:ln w="9525">
                            <a:noFill/>
                            <a:miter lim="800000"/>
                            <a:headEnd/>
                            <a:tailEnd/>
                          </a:ln>
                        </pic:spPr>
                      </pic:pic>
                    </a:graphicData>
                  </a:graphic>
                </wp:anchor>
              </w:drawing>
            </w:r>
            <w:ins w:id="192" w:author="Unknown">
              <w:r w:rsidRPr="00050A6C">
                <w:rPr>
                  <w:rFonts w:ascii="Times New Roman" w:eastAsia="Times New Roman" w:hAnsi="Times New Roman" w:cs="Times New Roman"/>
                  <w:sz w:val="24"/>
                  <w:szCs w:val="24"/>
                </w:rPr>
                <w:t xml:space="preserve">This cyber bug has a line tracking system and it is fortified with a multitude of sensors. Phototransistors enable it to detect a black line, and tracking memory allows it to memorize its last track of the black line. Two red LEDs flash to tell you which side of the light sensor is activated. What this all </w:t>
              </w:r>
              <w:r w:rsidRPr="00050A6C">
                <w:rPr>
                  <w:rFonts w:ascii="Times New Roman" w:eastAsia="Times New Roman" w:hAnsi="Times New Roman" w:cs="Times New Roman"/>
                  <w:sz w:val="24"/>
                  <w:szCs w:val="24"/>
                </w:rPr>
                <w:lastRenderedPageBreak/>
                <w:t>means is that Hyper Line Tracker is the fastest line navigator that we have ever seen.</w:t>
              </w:r>
            </w:ins>
          </w:p>
          <w:p w:rsidR="00050A6C" w:rsidRPr="00050A6C" w:rsidRDefault="00050A6C" w:rsidP="00050A6C">
            <w:pPr>
              <w:spacing w:before="100" w:beforeAutospacing="1" w:after="100" w:afterAutospacing="1" w:line="240" w:lineRule="auto"/>
              <w:rPr>
                <w:ins w:id="193" w:author="Unknown"/>
                <w:rFonts w:ascii="Times New Roman" w:eastAsia="Times New Roman" w:hAnsi="Times New Roman" w:cs="Times New Roman"/>
                <w:sz w:val="24"/>
                <w:szCs w:val="24"/>
              </w:rPr>
            </w:pPr>
            <w:ins w:id="194" w:author="Unknown">
              <w:r w:rsidRPr="00050A6C">
                <w:rPr>
                  <w:rFonts w:ascii="Times New Roman" w:eastAsia="Times New Roman" w:hAnsi="Times New Roman" w:cs="Times New Roman"/>
                  <w:sz w:val="24"/>
                  <w:szCs w:val="24"/>
                </w:rPr>
                <w:t xml:space="preserve">Hyper Line Tracker follows a course of your own design! Make a path with a black felt marker or black tape and watch how light sensors enable the robot's motors to make course corrections. By using a light emitter, light sensor circuitry, and tracking memory, it demonstrates how robots "see" a pathway. </w:t>
              </w:r>
            </w:ins>
          </w:p>
          <w:p w:rsidR="00050A6C" w:rsidRPr="00050A6C" w:rsidRDefault="00050A6C" w:rsidP="00050A6C">
            <w:pPr>
              <w:spacing w:before="100" w:beforeAutospacing="1" w:after="100" w:afterAutospacing="1" w:line="240" w:lineRule="auto"/>
              <w:rPr>
                <w:ins w:id="195" w:author="Unknown"/>
                <w:rFonts w:ascii="Times New Roman" w:eastAsia="Times New Roman" w:hAnsi="Times New Roman" w:cs="Times New Roman"/>
                <w:sz w:val="24"/>
                <w:szCs w:val="24"/>
              </w:rPr>
            </w:pPr>
            <w:ins w:id="196" w:author="Unknown">
              <w:r w:rsidRPr="00050A6C">
                <w:rPr>
                  <w:rFonts w:ascii="Times New Roman" w:eastAsia="Times New Roman" w:hAnsi="Times New Roman" w:cs="Times New Roman"/>
                  <w:sz w:val="24"/>
                  <w:szCs w:val="24"/>
                </w:rPr>
                <w:t>Specifications: Movement: 2 wheels driven by 2 DC motors. Control: LED/photo transistor, tracking memory. Power Source: "AA" x 4 each (not included). Size: H4.3" x L6.1" x W6.3". Power Consumption: (circuit) 60mA, (mechanical) 300mA. Available in soldering and non-soldering versions.</w:t>
              </w:r>
            </w:ins>
          </w:p>
          <w:p w:rsidR="00050A6C" w:rsidRPr="00050A6C" w:rsidRDefault="00050A6C" w:rsidP="00050A6C">
            <w:pPr>
              <w:pBdr>
                <w:bottom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Top of Form</w:t>
            </w:r>
          </w:p>
          <w:p w:rsidR="00050A6C" w:rsidRPr="00050A6C" w:rsidRDefault="00050A6C" w:rsidP="00050A6C">
            <w:pPr>
              <w:spacing w:after="0" w:line="240" w:lineRule="auto"/>
              <w:jc w:val="right"/>
              <w:rPr>
                <w:ins w:id="197" w:author="Unknown"/>
                <w:rFonts w:ascii="Times New Roman" w:eastAsia="Times New Roman" w:hAnsi="Times New Roman" w:cs="Times New Roman"/>
                <w:sz w:val="24"/>
                <w:szCs w:val="24"/>
              </w:rPr>
            </w:pPr>
            <w:ins w:id="198" w:author="Unknown">
              <w:r w:rsidRPr="00050A6C">
                <w:rPr>
                  <w:rFonts w:ascii="Times New Roman" w:eastAsia="Times New Roman" w:hAnsi="Times New Roman" w:cs="Times New Roman"/>
                  <w:sz w:val="24"/>
                  <w:szCs w:val="24"/>
                </w:rPr>
                <w:t xml:space="preserve">Non Soldering Kit   $49.95   </w:t>
              </w:r>
            </w:ins>
          </w:p>
          <w:p w:rsidR="00050A6C" w:rsidRPr="00050A6C" w:rsidRDefault="00050A6C" w:rsidP="00050A6C">
            <w:pPr>
              <w:pBdr>
                <w:top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Bottom of Form</w:t>
            </w:r>
          </w:p>
          <w:p w:rsidR="00050A6C" w:rsidRPr="00050A6C" w:rsidRDefault="00050A6C" w:rsidP="00050A6C">
            <w:pPr>
              <w:pBdr>
                <w:bottom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Top of Form</w:t>
            </w:r>
          </w:p>
          <w:p w:rsidR="00050A6C" w:rsidRPr="00050A6C" w:rsidRDefault="00050A6C" w:rsidP="00050A6C">
            <w:pPr>
              <w:spacing w:after="0" w:line="240" w:lineRule="auto"/>
              <w:jc w:val="right"/>
              <w:rPr>
                <w:ins w:id="199" w:author="Unknown"/>
                <w:rFonts w:ascii="Times New Roman" w:eastAsia="Times New Roman" w:hAnsi="Times New Roman" w:cs="Times New Roman"/>
                <w:sz w:val="24"/>
                <w:szCs w:val="24"/>
              </w:rPr>
            </w:pPr>
            <w:ins w:id="200" w:author="Unknown">
              <w:r w:rsidRPr="00050A6C">
                <w:rPr>
                  <w:rFonts w:ascii="Times New Roman" w:eastAsia="Times New Roman" w:hAnsi="Times New Roman" w:cs="Times New Roman"/>
                  <w:sz w:val="24"/>
                  <w:szCs w:val="24"/>
                </w:rPr>
                <w:t xml:space="preserve">Soldering Kit   $49.95   </w:t>
              </w:r>
            </w:ins>
          </w:p>
          <w:p w:rsidR="00050A6C" w:rsidRPr="00050A6C" w:rsidRDefault="00050A6C" w:rsidP="00050A6C">
            <w:pPr>
              <w:pBdr>
                <w:top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Bottom of Form</w:t>
            </w:r>
          </w:p>
          <w:p w:rsidR="00050A6C" w:rsidRPr="00050A6C" w:rsidRDefault="00050A6C" w:rsidP="00050A6C">
            <w:pPr>
              <w:spacing w:before="100" w:beforeAutospacing="1" w:after="100" w:afterAutospacing="1" w:line="240" w:lineRule="auto"/>
              <w:rPr>
                <w:ins w:id="201" w:author="Unknown"/>
                <w:rFonts w:ascii="Times New Roman" w:eastAsia="Times New Roman" w:hAnsi="Times New Roman" w:cs="Times New Roman"/>
                <w:sz w:val="24"/>
                <w:szCs w:val="24"/>
              </w:rPr>
            </w:pPr>
            <w:ins w:id="202" w:author="Unknown">
              <w:r w:rsidRPr="00050A6C">
                <w:rPr>
                  <w:rFonts w:ascii="Times New Roman" w:eastAsia="Times New Roman" w:hAnsi="Times New Roman" w:cs="Times New Roman"/>
                  <w:sz w:val="24"/>
                  <w:szCs w:val="24"/>
                </w:rPr>
                <w:t> </w:t>
              </w:r>
            </w:ins>
          </w:p>
          <w:p w:rsidR="00050A6C" w:rsidRPr="00050A6C" w:rsidRDefault="00050A6C" w:rsidP="00050A6C">
            <w:pPr>
              <w:spacing w:before="100" w:beforeAutospacing="1" w:after="100" w:afterAutospacing="1" w:line="240" w:lineRule="auto"/>
              <w:rPr>
                <w:ins w:id="203" w:author="Unknown"/>
                <w:rFonts w:ascii="Times New Roman" w:eastAsia="Times New Roman" w:hAnsi="Times New Roman" w:cs="Times New Roman"/>
                <w:sz w:val="24"/>
                <w:szCs w:val="24"/>
              </w:rPr>
            </w:pPr>
            <w:ins w:id="204" w:author="Unknown">
              <w:r w:rsidRPr="00050A6C">
                <w:rPr>
                  <w:rFonts w:ascii="Times New Roman" w:eastAsia="Times New Roman" w:hAnsi="Times New Roman" w:cs="Times New Roman"/>
                  <w:sz w:val="24"/>
                  <w:szCs w:val="24"/>
                </w:rPr>
                <w:t> </w:t>
              </w:r>
            </w:ins>
          </w:p>
          <w:p w:rsidR="00050A6C" w:rsidRPr="00050A6C" w:rsidRDefault="00050A6C" w:rsidP="00050A6C">
            <w:pPr>
              <w:spacing w:before="100" w:beforeAutospacing="1" w:after="100" w:afterAutospacing="1" w:line="240" w:lineRule="auto"/>
              <w:rPr>
                <w:ins w:id="205"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9750" cy="19050"/>
                  <wp:effectExtent l="19050" t="0" r="0" b="0"/>
                  <wp:docPr id="27" name="Picture 27"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obot"/>
                          <pic:cNvPicPr>
                            <a:picLocks noChangeAspect="1" noChangeArrowheads="1"/>
                          </pic:cNvPicPr>
                        </pic:nvPicPr>
                        <pic:blipFill>
                          <a:blip r:embed="rId37"/>
                          <a:srcRect/>
                          <a:stretch>
                            <a:fillRect/>
                          </a:stretch>
                        </pic:blipFill>
                        <pic:spPr bwMode="auto">
                          <a:xfrm>
                            <a:off x="0" y="0"/>
                            <a:ext cx="5619750" cy="19050"/>
                          </a:xfrm>
                          <a:prstGeom prst="rect">
                            <a:avLst/>
                          </a:prstGeom>
                          <a:noFill/>
                          <a:ln w="9525">
                            <a:noFill/>
                            <a:miter lim="800000"/>
                            <a:headEnd/>
                            <a:tailEnd/>
                          </a:ln>
                        </pic:spPr>
                      </pic:pic>
                    </a:graphicData>
                  </a:graphic>
                </wp:inline>
              </w:drawing>
            </w:r>
            <w:ins w:id="206" w:author="Unknown">
              <w:r w:rsidRPr="00050A6C">
                <w:rPr>
                  <w:rFonts w:ascii="Times New Roman" w:eastAsia="Times New Roman" w:hAnsi="Times New Roman" w:cs="Times New Roman"/>
                  <w:sz w:val="24"/>
                  <w:szCs w:val="24"/>
                </w:rPr>
                <w:br/>
              </w:r>
              <w:r w:rsidRPr="00050A6C">
                <w:rPr>
                  <w:rFonts w:ascii="Times New Roman" w:eastAsia="Times New Roman" w:hAnsi="Times New Roman" w:cs="Times New Roman"/>
                  <w:color w:val="000080"/>
                  <w:sz w:val="24"/>
                  <w:szCs w:val="24"/>
                </w:rPr>
                <w:t>   Spider Robot Kit</w:t>
              </w:r>
              <w:r w:rsidRPr="00050A6C">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5619750" cy="19050"/>
                  <wp:effectExtent l="19050" t="0" r="0" b="0"/>
                  <wp:docPr id="28" name="Picture 28"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obot"/>
                          <pic:cNvPicPr>
                            <a:picLocks noChangeAspect="1" noChangeArrowheads="1"/>
                          </pic:cNvPicPr>
                        </pic:nvPicPr>
                        <pic:blipFill>
                          <a:blip r:embed="rId37"/>
                          <a:srcRect/>
                          <a:stretch>
                            <a:fillRect/>
                          </a:stretch>
                        </pic:blipFill>
                        <pic:spPr bwMode="auto">
                          <a:xfrm>
                            <a:off x="0" y="0"/>
                            <a:ext cx="5619750" cy="19050"/>
                          </a:xfrm>
                          <a:prstGeom prst="rect">
                            <a:avLst/>
                          </a:prstGeom>
                          <a:noFill/>
                          <a:ln w="9525">
                            <a:noFill/>
                            <a:miter lim="800000"/>
                            <a:headEnd/>
                            <a:tailEnd/>
                          </a:ln>
                        </pic:spPr>
                      </pic:pic>
                    </a:graphicData>
                  </a:graphic>
                </wp:inline>
              </w:drawing>
            </w:r>
          </w:p>
          <w:p w:rsidR="00050A6C" w:rsidRPr="00050A6C" w:rsidRDefault="00050A6C" w:rsidP="00050A6C">
            <w:pPr>
              <w:spacing w:before="100" w:beforeAutospacing="1" w:after="100" w:afterAutospacing="1" w:line="240" w:lineRule="auto"/>
              <w:rPr>
                <w:ins w:id="207"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38100" distB="38100" distL="190500" distR="190500" simplePos="0" relativeHeight="251658240" behindDoc="0" locked="0" layoutInCell="1" allowOverlap="0">
                  <wp:simplePos x="0" y="0"/>
                  <wp:positionH relativeFrom="column">
                    <wp:align>left</wp:align>
                  </wp:positionH>
                  <wp:positionV relativeFrom="line">
                    <wp:posOffset>0</wp:posOffset>
                  </wp:positionV>
                  <wp:extent cx="2381250" cy="1914525"/>
                  <wp:effectExtent l="19050" t="0" r="0" b="9525"/>
                  <wp:wrapSquare wrapText="bothSides"/>
                  <wp:docPr id="30" name="Picture 16" descr="Spider Robot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pider Robot Kit"/>
                          <pic:cNvPicPr>
                            <a:picLocks noChangeAspect="1" noChangeArrowheads="1"/>
                          </pic:cNvPicPr>
                        </pic:nvPicPr>
                        <pic:blipFill>
                          <a:blip r:embed="rId51"/>
                          <a:srcRect/>
                          <a:stretch>
                            <a:fillRect/>
                          </a:stretch>
                        </pic:blipFill>
                        <pic:spPr bwMode="auto">
                          <a:xfrm>
                            <a:off x="0" y="0"/>
                            <a:ext cx="2381250" cy="1914525"/>
                          </a:xfrm>
                          <a:prstGeom prst="rect">
                            <a:avLst/>
                          </a:prstGeom>
                          <a:noFill/>
                          <a:ln w="9525">
                            <a:noFill/>
                            <a:miter lim="800000"/>
                            <a:headEnd/>
                            <a:tailEnd/>
                          </a:ln>
                        </pic:spPr>
                      </pic:pic>
                    </a:graphicData>
                  </a:graphic>
                </wp:anchor>
              </w:drawing>
            </w:r>
            <w:ins w:id="208" w:author="Unknown">
              <w:r w:rsidRPr="00050A6C">
                <w:rPr>
                  <w:rFonts w:ascii="Times New Roman" w:eastAsia="Times New Roman" w:hAnsi="Times New Roman" w:cs="Times New Roman"/>
                  <w:sz w:val="24"/>
                  <w:szCs w:val="24"/>
                </w:rPr>
                <w:t>"Cool" just got even cooler with the invention of Spider III, the third generation in the quest to offer the most advanced design and technology available. Spider III emits a light sensor beam to detect obstacles in front of it. Detecting an object causes the robot to turn and continue in a new direction.</w:t>
              </w:r>
            </w:ins>
          </w:p>
          <w:p w:rsidR="00050A6C" w:rsidRPr="00050A6C" w:rsidRDefault="00050A6C" w:rsidP="00050A6C">
            <w:pPr>
              <w:spacing w:before="100" w:beforeAutospacing="1" w:after="100" w:afterAutospacing="1" w:line="240" w:lineRule="auto"/>
              <w:rPr>
                <w:ins w:id="209" w:author="Unknown"/>
                <w:rFonts w:ascii="Times New Roman" w:eastAsia="Times New Roman" w:hAnsi="Times New Roman" w:cs="Times New Roman"/>
                <w:sz w:val="24"/>
                <w:szCs w:val="24"/>
              </w:rPr>
            </w:pPr>
            <w:ins w:id="210" w:author="Unknown">
              <w:r w:rsidRPr="00050A6C">
                <w:rPr>
                  <w:rFonts w:ascii="Times New Roman" w:eastAsia="Times New Roman" w:hAnsi="Times New Roman" w:cs="Times New Roman"/>
                  <w:sz w:val="24"/>
                  <w:szCs w:val="24"/>
                </w:rPr>
                <w:t>Specifications: Movement: 3 legs on each side powered by crank shafts, 2 DC motors. Power: "AA" battery x 2 each, 9v x 1 each (not included). Control: infrared/photo transistor. Size: H4.3" x L5.5" x W3.9". Available in soldering and non-soldering versions.</w:t>
              </w:r>
            </w:ins>
          </w:p>
          <w:p w:rsidR="00050A6C" w:rsidRPr="00050A6C" w:rsidRDefault="00050A6C" w:rsidP="00050A6C">
            <w:pPr>
              <w:pBdr>
                <w:bottom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Top of Form</w:t>
            </w:r>
          </w:p>
          <w:p w:rsidR="00050A6C" w:rsidRPr="00050A6C" w:rsidRDefault="00050A6C" w:rsidP="00050A6C">
            <w:pPr>
              <w:spacing w:after="0" w:line="240" w:lineRule="auto"/>
              <w:jc w:val="right"/>
              <w:rPr>
                <w:ins w:id="211" w:author="Unknown"/>
                <w:rFonts w:ascii="Times New Roman" w:eastAsia="Times New Roman" w:hAnsi="Times New Roman" w:cs="Times New Roman"/>
                <w:sz w:val="24"/>
                <w:szCs w:val="24"/>
              </w:rPr>
            </w:pPr>
            <w:ins w:id="212" w:author="Unknown">
              <w:r w:rsidRPr="00050A6C">
                <w:rPr>
                  <w:rFonts w:ascii="Times New Roman" w:eastAsia="Times New Roman" w:hAnsi="Times New Roman" w:cs="Times New Roman"/>
                  <w:sz w:val="24"/>
                  <w:szCs w:val="24"/>
                </w:rPr>
                <w:t xml:space="preserve">Soldering Kit   $49.95   </w:t>
              </w:r>
            </w:ins>
          </w:p>
          <w:p w:rsidR="00050A6C" w:rsidRPr="00050A6C" w:rsidRDefault="00050A6C" w:rsidP="00050A6C">
            <w:pPr>
              <w:pBdr>
                <w:top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Bottom of Form</w:t>
            </w:r>
          </w:p>
          <w:p w:rsidR="00050A6C" w:rsidRPr="00050A6C" w:rsidRDefault="00050A6C" w:rsidP="00050A6C">
            <w:pPr>
              <w:pBdr>
                <w:bottom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Top of Form</w:t>
            </w:r>
          </w:p>
          <w:p w:rsidR="00050A6C" w:rsidRPr="00050A6C" w:rsidRDefault="00050A6C" w:rsidP="00050A6C">
            <w:pPr>
              <w:spacing w:after="0" w:line="240" w:lineRule="auto"/>
              <w:jc w:val="right"/>
              <w:rPr>
                <w:ins w:id="213" w:author="Unknown"/>
                <w:rFonts w:ascii="Times New Roman" w:eastAsia="Times New Roman" w:hAnsi="Times New Roman" w:cs="Times New Roman"/>
                <w:sz w:val="24"/>
                <w:szCs w:val="24"/>
              </w:rPr>
            </w:pPr>
            <w:ins w:id="214" w:author="Unknown">
              <w:r w:rsidRPr="00050A6C">
                <w:rPr>
                  <w:rFonts w:ascii="Times New Roman" w:eastAsia="Times New Roman" w:hAnsi="Times New Roman" w:cs="Times New Roman"/>
                  <w:sz w:val="24"/>
                  <w:szCs w:val="24"/>
                </w:rPr>
                <w:t xml:space="preserve">Non Soldering Kit   $49.95   </w:t>
              </w:r>
            </w:ins>
          </w:p>
          <w:p w:rsidR="00050A6C" w:rsidRPr="00050A6C" w:rsidRDefault="00050A6C" w:rsidP="00050A6C">
            <w:pPr>
              <w:pBdr>
                <w:top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Bottom of Form</w:t>
            </w:r>
          </w:p>
          <w:p w:rsidR="00050A6C" w:rsidRPr="00050A6C" w:rsidRDefault="00050A6C" w:rsidP="00050A6C">
            <w:pPr>
              <w:spacing w:before="100" w:beforeAutospacing="1" w:after="100" w:afterAutospacing="1" w:line="240" w:lineRule="auto"/>
              <w:rPr>
                <w:ins w:id="215" w:author="Unknown"/>
                <w:rFonts w:ascii="Times New Roman" w:eastAsia="Times New Roman" w:hAnsi="Times New Roman" w:cs="Times New Roman"/>
                <w:sz w:val="24"/>
                <w:szCs w:val="24"/>
              </w:rPr>
            </w:pPr>
            <w:ins w:id="216" w:author="Unknown">
              <w:r w:rsidRPr="00050A6C">
                <w:rPr>
                  <w:rFonts w:ascii="Times New Roman" w:eastAsia="Times New Roman" w:hAnsi="Times New Roman" w:cs="Times New Roman"/>
                  <w:sz w:val="24"/>
                  <w:szCs w:val="24"/>
                </w:rPr>
                <w:t> </w:t>
              </w:r>
            </w:ins>
          </w:p>
        </w:tc>
      </w:tr>
      <w:tr w:rsidR="00050A6C" w:rsidRPr="00050A6C" w:rsidTr="00050A6C">
        <w:trPr>
          <w:trHeight w:val="1050"/>
          <w:jc w:val="center"/>
        </w:trPr>
        <w:tc>
          <w:tcPr>
            <w:tcW w:w="0" w:type="auto"/>
            <w:gridSpan w:val="3"/>
            <w:hideMark/>
          </w:tcPr>
          <w:p w:rsidR="00050A6C" w:rsidRPr="00050A6C" w:rsidRDefault="00050A6C" w:rsidP="00050A6C">
            <w:pPr>
              <w:spacing w:after="0" w:line="240" w:lineRule="auto"/>
              <w:rPr>
                <w:ins w:id="217" w:author="Unknown"/>
                <w:rFonts w:ascii="Times New Roman" w:eastAsia="Times New Roman" w:hAnsi="Times New Roman" w:cs="Times New Roman"/>
                <w:sz w:val="24"/>
                <w:szCs w:val="24"/>
              </w:rPr>
            </w:pPr>
            <w:ins w:id="218" w:author="Unknown">
              <w:r w:rsidRPr="00050A6C">
                <w:rPr>
                  <w:rFonts w:ascii="Times New Roman" w:eastAsia="Times New Roman" w:hAnsi="Times New Roman" w:cs="Times New Roman"/>
                  <w:sz w:val="24"/>
                  <w:szCs w:val="24"/>
                </w:rPr>
                <w:lastRenderedPageBreak/>
                <w:t> </w:t>
              </w:r>
            </w:ins>
          </w:p>
        </w:tc>
      </w:tr>
      <w:tr w:rsidR="00050A6C" w:rsidRPr="00050A6C" w:rsidTr="00050A6C">
        <w:trPr>
          <w:jc w:val="center"/>
        </w:trPr>
        <w:tc>
          <w:tcPr>
            <w:tcW w:w="0" w:type="auto"/>
            <w:gridSpan w:val="3"/>
            <w:hideMark/>
          </w:tcPr>
          <w:p w:rsidR="00050A6C" w:rsidRPr="00050A6C" w:rsidRDefault="00050A6C" w:rsidP="00050A6C">
            <w:pPr>
              <w:spacing w:before="100" w:beforeAutospacing="1" w:after="100" w:afterAutospacing="1" w:line="240" w:lineRule="auto"/>
              <w:jc w:val="center"/>
              <w:rPr>
                <w:ins w:id="219" w:author="Unknown"/>
                <w:rFonts w:ascii="Arial" w:eastAsia="Times New Roman" w:hAnsi="Arial" w:cs="Arial"/>
                <w:sz w:val="15"/>
                <w:szCs w:val="15"/>
              </w:rPr>
            </w:pPr>
            <w:ins w:id="220" w:author="Unknown">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"http://www.robotbooks.com/advertise.htm"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Advertise your product on RobotBooks.com</w:t>
              </w:r>
              <w:r w:rsidRPr="00050A6C">
                <w:rPr>
                  <w:rFonts w:ascii="Arial" w:eastAsia="Times New Roman" w:hAnsi="Arial" w:cs="Arial"/>
                  <w:sz w:val="15"/>
                  <w:szCs w:val="15"/>
                </w:rPr>
                <w:fldChar w:fldCharType="end"/>
              </w:r>
            </w:ins>
            <w:r>
              <w:rPr>
                <w:rFonts w:ascii="Arial" w:eastAsia="Times New Roman" w:hAnsi="Arial" w:cs="Arial"/>
                <w:noProof/>
                <w:sz w:val="15"/>
                <w:szCs w:val="15"/>
              </w:rPr>
              <w:drawing>
                <wp:inline distT="0" distB="0" distL="0" distR="0">
                  <wp:extent cx="9525" cy="9525"/>
                  <wp:effectExtent l="0" t="0" r="0" b="0"/>
                  <wp:docPr id="29" name="Picture 29" descr="http://www.assoc-amazon.com/e/ir?t=robotbooks-20&amp;l=ur2&am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assoc-amazon.com/e/ir?t=robotbooks-20&amp;l=ur2&amp;o=1"/>
                          <pic:cNvPicPr>
                            <a:picLocks noChangeAspect="1" noChangeArrowheads="1"/>
                          </pic:cNvPicPr>
                        </pic:nvPicPr>
                        <pic:blipFill>
                          <a:blip r:embed="rId52"/>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050A6C" w:rsidRPr="00050A6C" w:rsidRDefault="00050A6C" w:rsidP="00050A6C">
            <w:pPr>
              <w:spacing w:before="100" w:beforeAutospacing="1" w:after="100" w:afterAutospacing="1" w:line="240" w:lineRule="auto"/>
              <w:jc w:val="center"/>
              <w:rPr>
                <w:ins w:id="221" w:author="Unknown"/>
                <w:rFonts w:ascii="Times New Roman" w:eastAsia="Times New Roman" w:hAnsi="Times New Roman" w:cs="Times New Roman"/>
                <w:sz w:val="24"/>
                <w:szCs w:val="24"/>
              </w:rPr>
            </w:pPr>
            <w:ins w:id="222" w:author="Unknown">
              <w:r w:rsidRPr="00050A6C">
                <w:rPr>
                  <w:rFonts w:ascii="Arial" w:eastAsia="Times New Roman" w:hAnsi="Arial" w:cs="Arial"/>
                  <w:sz w:val="15"/>
                  <w:szCs w:val="15"/>
                </w:rPr>
                <w:lastRenderedPageBreak/>
                <w:fldChar w:fldCharType="begin"/>
              </w:r>
              <w:r w:rsidRPr="00050A6C">
                <w:rPr>
                  <w:rFonts w:ascii="Arial" w:eastAsia="Times New Roman" w:hAnsi="Arial" w:cs="Arial"/>
                  <w:sz w:val="15"/>
                  <w:szCs w:val="15"/>
                </w:rPr>
                <w:instrText xml:space="preserve"> HYPERLINK "http://www.robotbooks.com/beginners_robot_books.htm"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Beginners Books</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"http://www.robotbooks.com/hobby-robots.htm"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Hobby Robots</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"http://www.robotbooks.com/battlebots.htm"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Robot Sports</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"http://www.robotbooks.com/electronics.htm"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Electronics</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"http://www.robotbooks.com/mechanics.htm"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Mechanics</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"http://www.robotbooks.com/artificial-intelligence.htm"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Robot Minds</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"http://www.robotbooks.com/robot-fiction.htm"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Robot Fiction</w:t>
              </w:r>
              <w:r w:rsidRPr="00050A6C">
                <w:rPr>
                  <w:rFonts w:ascii="Arial" w:eastAsia="Times New Roman" w:hAnsi="Arial" w:cs="Arial"/>
                  <w:sz w:val="15"/>
                  <w:szCs w:val="15"/>
                </w:rPr>
                <w:fldChar w:fldCharType="end"/>
              </w:r>
              <w:r w:rsidRPr="00050A6C">
                <w:rPr>
                  <w:rFonts w:ascii="Arial" w:eastAsia="Times New Roman" w:hAnsi="Arial" w:cs="Arial"/>
                  <w:sz w:val="15"/>
                  <w:szCs w:val="15"/>
                </w:rPr>
                <w:br/>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"http://www.robotbooks.com/robots_for_kids.htm"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Books for Kids</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"http://www.robotbooks.com/industrial-robots.htm"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Robots at Work</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"http://www.robotbooks.com/mars_robot_robots.htm"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Mars Robotics</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"http://www.robotbooks.com/advanced-robotics.htm"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Advanced Books</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"http://www.robotbooks.com/recommended_books.htm"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Recommended</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"http://www.roboxers.com/"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Roboxers</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"http://www.robotbooks.com/robot-kits.htm"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Robot Kits</w:t>
              </w:r>
              <w:r w:rsidRPr="00050A6C">
                <w:rPr>
                  <w:rFonts w:ascii="Arial" w:eastAsia="Times New Roman" w:hAnsi="Arial" w:cs="Arial"/>
                  <w:sz w:val="15"/>
                  <w:szCs w:val="15"/>
                </w:rPr>
                <w:fldChar w:fldCharType="end"/>
              </w:r>
              <w:r w:rsidRPr="00050A6C">
                <w:rPr>
                  <w:rFonts w:ascii="Arial" w:eastAsia="Times New Roman" w:hAnsi="Arial" w:cs="Arial"/>
                  <w:sz w:val="15"/>
                  <w:szCs w:val="15"/>
                </w:rPr>
                <w:br/>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"http://www.robotbooks.com/solar_kits.htm"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Solar Kits</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"http://www.robotbooks.com/robot_arms.htm"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Robot Arms</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"http://www.robotbooks.com/robosapien.htm"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Robosapien</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"http://www.robotbooks.com/basic_stamp.htm"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Basic Stamp</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"http://www.robotbooks.com/biohazard.htm"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BioHazard</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"http://www.robotbooks.com/robot_toys_II.htm"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Robot Toys</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"http://www.robotbooks.com/Muscle_Wires.htm"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Muscle Wires</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"http://www.robotbooks.com/Lego-Mindstorms.htm"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Lego Mindstorms</w:t>
              </w:r>
              <w:r w:rsidRPr="00050A6C">
                <w:rPr>
                  <w:rFonts w:ascii="Arial" w:eastAsia="Times New Roman" w:hAnsi="Arial" w:cs="Arial"/>
                  <w:sz w:val="15"/>
                  <w:szCs w:val="15"/>
                </w:rPr>
                <w:fldChar w:fldCharType="end"/>
              </w:r>
              <w:r w:rsidRPr="00050A6C">
                <w:rPr>
                  <w:rFonts w:ascii="Arial" w:eastAsia="Times New Roman" w:hAnsi="Arial" w:cs="Arial"/>
                  <w:sz w:val="15"/>
                  <w:szCs w:val="15"/>
                </w:rPr>
                <w:br/>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"http://www.robotbooks.com/robotic_lawn_mower_robot_vacuum.htm"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Real Robots</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"http://www.robotbooks.com/robot-motors.htm"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Robot Motors</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"http://www.robotbooks.com/robot_tools.htm"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Robot Tools</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"http://www.robotbooks.com/microcontrollers.htm"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Microcontrollers</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"http://www.robotbooks.com/book_sale.htm"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Used Books</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"http://www.robotbooks.com/robot_metals.htm"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Robot Parts</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"http://www.robotbooks.com/magazines.htm"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Magazines</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"http://www.holdemshortcut.com"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Holdem</w:t>
              </w:r>
              <w:r w:rsidRPr="00050A6C">
                <w:rPr>
                  <w:rFonts w:ascii="Arial" w:eastAsia="Times New Roman" w:hAnsi="Arial" w:cs="Arial"/>
                  <w:sz w:val="15"/>
                  <w:szCs w:val="15"/>
                </w:rPr>
                <w:fldChar w:fldCharType="end"/>
              </w:r>
              <w:r w:rsidRPr="00050A6C">
                <w:rPr>
                  <w:rFonts w:ascii="Arial" w:eastAsia="Times New Roman" w:hAnsi="Arial" w:cs="Arial"/>
                  <w:sz w:val="15"/>
                  <w:szCs w:val="15"/>
                </w:rPr>
                <w:br/>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"http://www.robotbooks.com/movies.htm"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Robot Videos</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"http://www.robotbooks.com/robot-news.htm"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Robot News</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"http://www.robotbooks.com/robot-links.htm"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RoboLinks</w:t>
              </w:r>
              <w:r w:rsidRPr="00050A6C">
                <w:rPr>
                  <w:rFonts w:ascii="Arial" w:eastAsia="Times New Roman" w:hAnsi="Arial" w:cs="Arial"/>
                  <w:sz w:val="15"/>
                  <w:szCs w:val="15"/>
                </w:rPr>
                <w:fldChar w:fldCharType="end"/>
              </w:r>
              <w:r w:rsidRPr="00050A6C">
                <w:rPr>
                  <w:rFonts w:ascii="Arial" w:eastAsia="Times New Roman" w:hAnsi="Arial" w:cs="Arial"/>
                  <w:sz w:val="15"/>
                  <w:szCs w:val="15"/>
                </w:rPr>
                <w:t xml:space="preserve">  |  </w:t>
              </w:r>
              <w:r w:rsidRPr="00050A6C">
                <w:rPr>
                  <w:rFonts w:ascii="Arial" w:eastAsia="Times New Roman" w:hAnsi="Arial" w:cs="Arial"/>
                  <w:sz w:val="15"/>
                  <w:szCs w:val="15"/>
                </w:rPr>
                <w:fldChar w:fldCharType="begin"/>
              </w:r>
              <w:r w:rsidRPr="00050A6C">
                <w:rPr>
                  <w:rFonts w:ascii="Arial" w:eastAsia="Times New Roman" w:hAnsi="Arial" w:cs="Arial"/>
                  <w:sz w:val="15"/>
                  <w:szCs w:val="15"/>
                </w:rPr>
                <w:instrText xml:space="preserve"> HYPERLINK "http://www.robotbooks.com/service.htm" </w:instrText>
              </w:r>
              <w:r w:rsidRPr="00050A6C">
                <w:rPr>
                  <w:rFonts w:ascii="Arial" w:eastAsia="Times New Roman" w:hAnsi="Arial" w:cs="Arial"/>
                  <w:sz w:val="15"/>
                  <w:szCs w:val="15"/>
                </w:rPr>
                <w:fldChar w:fldCharType="separate"/>
              </w:r>
              <w:r w:rsidRPr="00050A6C">
                <w:rPr>
                  <w:rFonts w:ascii="Arial" w:eastAsia="Times New Roman" w:hAnsi="Arial" w:cs="Arial"/>
                  <w:color w:val="0000FF"/>
                  <w:sz w:val="15"/>
                  <w:u w:val="single"/>
                </w:rPr>
                <w:t>Contact</w:t>
              </w:r>
              <w:r w:rsidRPr="00050A6C">
                <w:rPr>
                  <w:rFonts w:ascii="Arial" w:eastAsia="Times New Roman" w:hAnsi="Arial" w:cs="Arial"/>
                  <w:sz w:val="15"/>
                  <w:szCs w:val="15"/>
                </w:rPr>
                <w:fldChar w:fldCharType="end"/>
              </w:r>
            </w:ins>
          </w:p>
        </w:tc>
      </w:tr>
    </w:tbl>
    <w:p w:rsidR="00050A6C" w:rsidRDefault="00050A6C"/>
    <w:p w:rsidR="00050A6C" w:rsidRDefault="00050A6C"/>
    <w:p w:rsidR="00050A6C" w:rsidRDefault="00050A6C"/>
    <w:p w:rsidR="00050A6C" w:rsidRDefault="00050A6C"/>
    <w:p w:rsidR="00050A6C" w:rsidRDefault="00050A6C"/>
    <w:p w:rsidR="00050A6C" w:rsidRDefault="00050A6C"/>
    <w:p w:rsidR="00050A6C" w:rsidRDefault="00050A6C"/>
    <w:p w:rsidR="00050A6C" w:rsidRDefault="00050A6C"/>
    <w:p w:rsidR="00050A6C" w:rsidRDefault="00050A6C"/>
    <w:p w:rsidR="00050A6C" w:rsidRDefault="00050A6C"/>
    <w:tbl>
      <w:tblPr>
        <w:tblW w:w="12300" w:type="dxa"/>
        <w:jc w:val="center"/>
        <w:tblCellSpacing w:w="0" w:type="dxa"/>
        <w:tblCellMar>
          <w:left w:w="0" w:type="dxa"/>
          <w:right w:w="0" w:type="dxa"/>
        </w:tblCellMar>
        <w:tblLook w:val="04A0"/>
      </w:tblPr>
      <w:tblGrid>
        <w:gridCol w:w="12300"/>
      </w:tblGrid>
      <w:tr w:rsidR="00050A6C" w:rsidRPr="00050A6C" w:rsidTr="00050A6C">
        <w:trPr>
          <w:tblCellSpacing w:w="0" w:type="dxa"/>
          <w:jc w:val="center"/>
        </w:trPr>
        <w:tc>
          <w:tcPr>
            <w:tcW w:w="12300" w:type="dxa"/>
            <w:vAlign w:val="center"/>
            <w:hideMark/>
          </w:tcPr>
          <w:p w:rsidR="00050A6C" w:rsidRPr="00050A6C" w:rsidRDefault="00050A6C" w:rsidP="00050A6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noProof/>
                <w:kern w:val="36"/>
                <w:sz w:val="48"/>
                <w:szCs w:val="48"/>
              </w:rPr>
              <w:drawing>
                <wp:inline distT="0" distB="0" distL="0" distR="0">
                  <wp:extent cx="4143375" cy="809625"/>
                  <wp:effectExtent l="19050" t="0" r="9525" b="0"/>
                  <wp:docPr id="59" name="Picture 59" descr="BattleK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BattleKits"/>
                          <pic:cNvPicPr>
                            <a:picLocks noChangeAspect="1" noChangeArrowheads="1"/>
                          </pic:cNvPicPr>
                        </pic:nvPicPr>
                        <pic:blipFill>
                          <a:blip r:embed="rId53"/>
                          <a:srcRect/>
                          <a:stretch>
                            <a:fillRect/>
                          </a:stretch>
                        </pic:blipFill>
                        <pic:spPr bwMode="auto">
                          <a:xfrm>
                            <a:off x="0" y="0"/>
                            <a:ext cx="4143375" cy="809625"/>
                          </a:xfrm>
                          <a:prstGeom prst="rect">
                            <a:avLst/>
                          </a:prstGeom>
                          <a:noFill/>
                          <a:ln w="9525">
                            <a:noFill/>
                            <a:miter lim="800000"/>
                            <a:headEnd/>
                            <a:tailEnd/>
                          </a:ln>
                        </pic:spPr>
                      </pic:pic>
                    </a:graphicData>
                  </a:graphic>
                </wp:inline>
              </w:drawing>
            </w:r>
            <w:r w:rsidRPr="00050A6C">
              <w:rPr>
                <w:rFonts w:ascii="Times New Roman" w:eastAsia="Times New Roman" w:hAnsi="Times New Roman" w:cs="Times New Roman"/>
                <w:b/>
                <w:bCs/>
                <w:kern w:val="36"/>
                <w:sz w:val="48"/>
                <w:szCs w:val="48"/>
              </w:rPr>
              <w:br/>
            </w:r>
            <w:r w:rsidRPr="00050A6C">
              <w:rPr>
                <w:rFonts w:ascii="Times New Roman" w:eastAsia="Times New Roman" w:hAnsi="Times New Roman" w:cs="Times New Roman"/>
                <w:b/>
                <w:bCs/>
                <w:kern w:val="36"/>
                <w:sz w:val="27"/>
                <w:szCs w:val="27"/>
              </w:rPr>
              <w:t>Robot Kits</w:t>
            </w:r>
          </w:p>
        </w:tc>
      </w:tr>
    </w:tbl>
    <w:p w:rsidR="00050A6C" w:rsidRPr="00050A6C" w:rsidRDefault="00050A6C" w:rsidP="00050A6C">
      <w:pPr>
        <w:spacing w:after="0" w:line="240" w:lineRule="auto"/>
        <w:jc w:val="center"/>
        <w:rPr>
          <w:rFonts w:ascii="Times New Roman" w:eastAsia="Times New Roman" w:hAnsi="Times New Roman" w:cs="Times New Roman"/>
          <w:vanish/>
          <w:sz w:val="24"/>
          <w:szCs w:val="24"/>
        </w:rPr>
      </w:pPr>
    </w:p>
    <w:tbl>
      <w:tblPr>
        <w:tblW w:w="12300" w:type="dxa"/>
        <w:jc w:val="center"/>
        <w:tblCellSpacing w:w="0" w:type="dxa"/>
        <w:tblCellMar>
          <w:left w:w="0" w:type="dxa"/>
          <w:right w:w="0" w:type="dxa"/>
        </w:tblCellMar>
        <w:tblLook w:val="04A0"/>
      </w:tblPr>
      <w:tblGrid>
        <w:gridCol w:w="12300"/>
      </w:tblGrid>
      <w:tr w:rsidR="00050A6C" w:rsidRPr="00050A6C" w:rsidTr="00050A6C">
        <w:trPr>
          <w:tblCellSpacing w:w="0" w:type="dxa"/>
          <w:jc w:val="center"/>
        </w:trPr>
        <w:tc>
          <w:tcPr>
            <w:tcW w:w="12300" w:type="dxa"/>
            <w:vAlign w:val="center"/>
            <w:hideMark/>
          </w:tcPr>
          <w:p w:rsidR="00050A6C" w:rsidRPr="00050A6C" w:rsidRDefault="00050A6C" w:rsidP="00050A6C">
            <w:pPr>
              <w:spacing w:after="0"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br/>
              <w:t> </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xml:space="preserve">The BattleKits line of robot kits is a great starting point for robotics projects like educational robots, industrial robotics, experimental robots, hobby robots, and robotic sports and competitions. </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xml:space="preserve">BattleKits are designed along the lines of one of the most successful competition robots ever: </w:t>
            </w:r>
            <w:hyperlink r:id="rId54" w:tgtFrame="_blank" w:history="1">
              <w:r w:rsidRPr="00050A6C">
                <w:rPr>
                  <w:rFonts w:ascii="Times New Roman" w:eastAsia="Times New Roman" w:hAnsi="Times New Roman" w:cs="Times New Roman"/>
                  <w:color w:val="0000FF"/>
                  <w:sz w:val="24"/>
                  <w:szCs w:val="24"/>
                  <w:u w:val="single"/>
                </w:rPr>
                <w:t>BioHazard</w:t>
              </w:r>
            </w:hyperlink>
            <w:r w:rsidRPr="00050A6C">
              <w:rPr>
                <w:rFonts w:ascii="Times New Roman" w:eastAsia="Times New Roman" w:hAnsi="Times New Roman" w:cs="Times New Roman"/>
                <w:sz w:val="24"/>
                <w:szCs w:val="24"/>
              </w:rPr>
              <w:t>. We started with some of the key features in BioHazard and developed four rugged, low-profile, high-performance, mobile platforms on which you can build your next educational or sport robot.</w:t>
            </w:r>
          </w:p>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305300" cy="2371725"/>
                  <wp:effectExtent l="19050" t="0" r="0" b="0"/>
                  <wp:docPr id="60" name="Picture 60" descr="http://www.battlekits.com/middle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battlekits.com/middle_c.JPG"/>
                          <pic:cNvPicPr>
                            <a:picLocks noChangeAspect="1" noChangeArrowheads="1"/>
                          </pic:cNvPicPr>
                        </pic:nvPicPr>
                        <pic:blipFill>
                          <a:blip r:embed="rId55"/>
                          <a:srcRect/>
                          <a:stretch>
                            <a:fillRect/>
                          </a:stretch>
                        </pic:blipFill>
                        <pic:spPr bwMode="auto">
                          <a:xfrm>
                            <a:off x="0" y="0"/>
                            <a:ext cx="4305300" cy="2371725"/>
                          </a:xfrm>
                          <a:prstGeom prst="rect">
                            <a:avLst/>
                          </a:prstGeom>
                          <a:noFill/>
                          <a:ln w="9525">
                            <a:noFill/>
                            <a:miter lim="800000"/>
                            <a:headEnd/>
                            <a:tailEnd/>
                          </a:ln>
                        </pic:spPr>
                      </pic:pic>
                    </a:graphicData>
                  </a:graphic>
                </wp:inline>
              </w:drawing>
            </w:r>
          </w:p>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b/>
                <w:bCs/>
                <w:sz w:val="27"/>
              </w:rPr>
              <w:t>We offer three different kits:</w:t>
            </w:r>
          </w:p>
          <w:tbl>
            <w:tblPr>
              <w:tblW w:w="0" w:type="auto"/>
              <w:jc w:val="center"/>
              <w:tblCellSpacing w:w="15" w:type="dxa"/>
              <w:tblCellMar>
                <w:top w:w="15" w:type="dxa"/>
                <w:left w:w="15" w:type="dxa"/>
                <w:bottom w:w="15" w:type="dxa"/>
                <w:right w:w="15" w:type="dxa"/>
              </w:tblCellMar>
              <w:tblLook w:val="04A0"/>
            </w:tblPr>
            <w:tblGrid>
              <w:gridCol w:w="2985"/>
              <w:gridCol w:w="2970"/>
              <w:gridCol w:w="2985"/>
            </w:tblGrid>
            <w:tr w:rsidR="00050A6C" w:rsidRPr="00050A6C">
              <w:trPr>
                <w:tblCellSpacing w:w="15" w:type="dxa"/>
                <w:jc w:val="center"/>
              </w:trPr>
              <w:tc>
                <w:tcPr>
                  <w:tcW w:w="2940" w:type="dxa"/>
                  <w:vAlign w:val="center"/>
                  <w:hideMark/>
                </w:tcPr>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b/>
                      <w:bCs/>
                      <w:sz w:val="24"/>
                      <w:szCs w:val="24"/>
                    </w:rPr>
                    <w:t>Light Weight</w:t>
                  </w:r>
                </w:p>
              </w:tc>
              <w:tc>
                <w:tcPr>
                  <w:tcW w:w="2940" w:type="dxa"/>
                  <w:vAlign w:val="center"/>
                  <w:hideMark/>
                </w:tcPr>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b/>
                      <w:bCs/>
                      <w:sz w:val="24"/>
                      <w:szCs w:val="24"/>
                    </w:rPr>
                    <w:t>Middle Weight</w:t>
                  </w:r>
                </w:p>
              </w:tc>
              <w:tc>
                <w:tcPr>
                  <w:tcW w:w="2940" w:type="dxa"/>
                  <w:vAlign w:val="center"/>
                  <w:hideMark/>
                </w:tcPr>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b/>
                      <w:bCs/>
                      <w:sz w:val="24"/>
                      <w:szCs w:val="24"/>
                    </w:rPr>
                    <w:t>Heavy Weight</w:t>
                  </w:r>
                </w:p>
              </w:tc>
            </w:tr>
            <w:tr w:rsidR="00050A6C" w:rsidRPr="00050A6C">
              <w:trPr>
                <w:tblCellSpacing w:w="15" w:type="dxa"/>
                <w:jc w:val="center"/>
              </w:trPr>
              <w:tc>
                <w:tcPr>
                  <w:tcW w:w="0" w:type="auto"/>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85875" cy="1228725"/>
                        <wp:effectExtent l="19050" t="0" r="9525" b="0"/>
                        <wp:docPr id="61" name="Picture 61" descr="http://www.battlekits.com/light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battlekits.com/light_small.JPG"/>
                                <pic:cNvPicPr>
                                  <a:picLocks noChangeAspect="1" noChangeArrowheads="1"/>
                                </pic:cNvPicPr>
                              </pic:nvPicPr>
                              <pic:blipFill>
                                <a:blip r:embed="rId56"/>
                                <a:srcRect/>
                                <a:stretch>
                                  <a:fillRect/>
                                </a:stretch>
                              </pic:blipFill>
                              <pic:spPr bwMode="auto">
                                <a:xfrm>
                                  <a:off x="0" y="0"/>
                                  <a:ext cx="1285875" cy="1228725"/>
                                </a:xfrm>
                                <a:prstGeom prst="rect">
                                  <a:avLst/>
                                </a:prstGeom>
                                <a:noFill/>
                                <a:ln w="9525">
                                  <a:noFill/>
                                  <a:miter lim="800000"/>
                                  <a:headEnd/>
                                  <a:tailEnd/>
                                </a:ln>
                              </pic:spPr>
                            </pic:pic>
                          </a:graphicData>
                        </a:graphic>
                      </wp:inline>
                    </w:drawing>
                  </w:r>
                </w:p>
              </w:tc>
              <w:tc>
                <w:tcPr>
                  <w:tcW w:w="0" w:type="auto"/>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85875" cy="1257300"/>
                        <wp:effectExtent l="19050" t="0" r="9525" b="0"/>
                        <wp:docPr id="62" name="Picture 62" descr="http://www.battlekits.com/middle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battlekits.com/middle_small.JPG"/>
                                <pic:cNvPicPr>
                                  <a:picLocks noChangeAspect="1" noChangeArrowheads="1"/>
                                </pic:cNvPicPr>
                              </pic:nvPicPr>
                              <pic:blipFill>
                                <a:blip r:embed="rId57"/>
                                <a:srcRect/>
                                <a:stretch>
                                  <a:fillRect/>
                                </a:stretch>
                              </pic:blipFill>
                              <pic:spPr bwMode="auto">
                                <a:xfrm>
                                  <a:off x="0" y="0"/>
                                  <a:ext cx="1285875" cy="1257300"/>
                                </a:xfrm>
                                <a:prstGeom prst="rect">
                                  <a:avLst/>
                                </a:prstGeom>
                                <a:noFill/>
                                <a:ln w="9525">
                                  <a:noFill/>
                                  <a:miter lim="800000"/>
                                  <a:headEnd/>
                                  <a:tailEnd/>
                                </a:ln>
                              </pic:spPr>
                            </pic:pic>
                          </a:graphicData>
                        </a:graphic>
                      </wp:inline>
                    </w:drawing>
                  </w:r>
                </w:p>
              </w:tc>
              <w:tc>
                <w:tcPr>
                  <w:tcW w:w="0" w:type="auto"/>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33500" cy="1266825"/>
                        <wp:effectExtent l="19050" t="0" r="0" b="0"/>
                        <wp:docPr id="63" name="Picture 63" descr="http://www.battlekits.com/heavy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battlekits.com/heavy_small.JPG"/>
                                <pic:cNvPicPr>
                                  <a:picLocks noChangeAspect="1" noChangeArrowheads="1"/>
                                </pic:cNvPicPr>
                              </pic:nvPicPr>
                              <pic:blipFill>
                                <a:blip r:embed="rId58"/>
                                <a:srcRect/>
                                <a:stretch>
                                  <a:fillRect/>
                                </a:stretch>
                              </pic:blipFill>
                              <pic:spPr bwMode="auto">
                                <a:xfrm>
                                  <a:off x="0" y="0"/>
                                  <a:ext cx="1333500" cy="1266825"/>
                                </a:xfrm>
                                <a:prstGeom prst="rect">
                                  <a:avLst/>
                                </a:prstGeom>
                                <a:noFill/>
                                <a:ln w="9525">
                                  <a:noFill/>
                                  <a:miter lim="800000"/>
                                  <a:headEnd/>
                                  <a:tailEnd/>
                                </a:ln>
                              </pic:spPr>
                            </pic:pic>
                          </a:graphicData>
                        </a:graphic>
                      </wp:inline>
                    </w:drawing>
                  </w:r>
                </w:p>
              </w:tc>
            </w:tr>
          </w:tbl>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b/>
                <w:bCs/>
                <w:sz w:val="24"/>
                <w:szCs w:val="24"/>
              </w:rPr>
              <w:t>Our kits feature:</w:t>
            </w:r>
          </w:p>
          <w:p w:rsidR="00050A6C" w:rsidRPr="00050A6C" w:rsidRDefault="00050A6C" w:rsidP="00050A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Heavy-duty frames</w:t>
            </w:r>
          </w:p>
          <w:p w:rsidR="00050A6C" w:rsidRPr="00050A6C" w:rsidRDefault="00050A6C" w:rsidP="00050A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Light-weight base plates and bulkheads</w:t>
            </w:r>
          </w:p>
          <w:p w:rsidR="00050A6C" w:rsidRPr="00050A6C" w:rsidRDefault="00050A6C" w:rsidP="00050A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Complete drive trains</w:t>
            </w:r>
          </w:p>
          <w:p w:rsidR="00050A6C" w:rsidRPr="00050A6C" w:rsidRDefault="00050A6C" w:rsidP="00050A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Built-in motor and speed controller mounting</w:t>
            </w:r>
          </w:p>
          <w:p w:rsidR="00050A6C" w:rsidRPr="00050A6C" w:rsidRDefault="00050A6C" w:rsidP="00050A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Custom wheels</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b/>
                <w:bCs/>
                <w:sz w:val="24"/>
                <w:szCs w:val="24"/>
              </w:rPr>
              <w:t>Optional components include:</w:t>
            </w:r>
          </w:p>
          <w:p w:rsidR="00050A6C" w:rsidRPr="00050A6C" w:rsidRDefault="00050A6C" w:rsidP="00050A6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9" w:history="1">
              <w:r w:rsidRPr="00050A6C">
                <w:rPr>
                  <w:rFonts w:ascii="Times New Roman" w:eastAsia="Times New Roman" w:hAnsi="Times New Roman" w:cs="Times New Roman"/>
                  <w:color w:val="0000FF"/>
                  <w:sz w:val="24"/>
                  <w:szCs w:val="24"/>
                  <w:u w:val="single"/>
                </w:rPr>
                <w:t>Motors</w:t>
              </w:r>
            </w:hyperlink>
          </w:p>
          <w:p w:rsidR="00050A6C" w:rsidRPr="00050A6C" w:rsidRDefault="00050A6C" w:rsidP="00050A6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0" w:history="1">
              <w:r w:rsidRPr="00050A6C">
                <w:rPr>
                  <w:rFonts w:ascii="Times New Roman" w:eastAsia="Times New Roman" w:hAnsi="Times New Roman" w:cs="Times New Roman"/>
                  <w:color w:val="0000FF"/>
                  <w:sz w:val="24"/>
                  <w:szCs w:val="24"/>
                  <w:u w:val="single"/>
                </w:rPr>
                <w:t>Batteries and battery mounting kits</w:t>
              </w:r>
            </w:hyperlink>
          </w:p>
          <w:p w:rsidR="00050A6C" w:rsidRPr="00050A6C" w:rsidRDefault="00050A6C" w:rsidP="00050A6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1" w:history="1">
              <w:r w:rsidRPr="00050A6C">
                <w:rPr>
                  <w:rFonts w:ascii="Times New Roman" w:eastAsia="Times New Roman" w:hAnsi="Times New Roman" w:cs="Times New Roman"/>
                  <w:color w:val="0000FF"/>
                  <w:sz w:val="24"/>
                  <w:szCs w:val="24"/>
                  <w:u w:val="single"/>
                </w:rPr>
                <w:t>Motor speed controllers</w:t>
              </w:r>
            </w:hyperlink>
          </w:p>
          <w:p w:rsidR="00050A6C" w:rsidRPr="00050A6C" w:rsidRDefault="00050A6C" w:rsidP="00050A6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2" w:history="1">
              <w:r w:rsidRPr="00050A6C">
                <w:rPr>
                  <w:rFonts w:ascii="Times New Roman" w:eastAsia="Times New Roman" w:hAnsi="Times New Roman" w:cs="Times New Roman"/>
                  <w:color w:val="0000FF"/>
                  <w:sz w:val="24"/>
                  <w:szCs w:val="24"/>
                  <w:u w:val="single"/>
                </w:rPr>
                <w:t>Radio remote controls</w:t>
              </w:r>
            </w:hyperlink>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xml:space="preserve">We feel that the above combination of features results in a kit that will save you countless hours and hundreds, (or even thousands), of dollars. </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lastRenderedPageBreak/>
              <w:t> </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b/>
                <w:bCs/>
                <w:sz w:val="27"/>
              </w:rPr>
              <w:t>Maximum Versatility</w:t>
            </w:r>
            <w:r w:rsidRPr="00050A6C">
              <w:rPr>
                <w:rFonts w:ascii="Times New Roman" w:eastAsia="Times New Roman" w:hAnsi="Times New Roman" w:cs="Times New Roman"/>
                <w:sz w:val="24"/>
                <w:szCs w:val="24"/>
              </w:rPr>
              <w:br/>
              <w:t xml:space="preserve">We started with some of the key features in the design of </w:t>
            </w:r>
            <w:hyperlink r:id="rId63" w:tgtFrame="_blank" w:history="1">
              <w:r w:rsidRPr="00050A6C">
                <w:rPr>
                  <w:rFonts w:ascii="Times New Roman" w:eastAsia="Times New Roman" w:hAnsi="Times New Roman" w:cs="Times New Roman"/>
                  <w:color w:val="0000FF"/>
                  <w:sz w:val="24"/>
                  <w:szCs w:val="24"/>
                  <w:u w:val="single"/>
                </w:rPr>
                <w:t>BioHazard</w:t>
              </w:r>
            </w:hyperlink>
            <w:r w:rsidRPr="00050A6C">
              <w:rPr>
                <w:rFonts w:ascii="Times New Roman" w:eastAsia="Times New Roman" w:hAnsi="Times New Roman" w:cs="Times New Roman"/>
                <w:sz w:val="24"/>
                <w:szCs w:val="24"/>
              </w:rPr>
              <w:t xml:space="preserve"> and improved upon them in several ways. "Kit" might not be the best word to describe our products. We ship them fully assembled, (except for electrical connections), so that you can go right to work adding your finishing touches. This preserves maximum versatility and flexibility. Start with our rugged, low-profile, mobile platform to simplify and reduce the time required to complete your project.</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tbl>
            <w:tblPr>
              <w:tblW w:w="0" w:type="auto"/>
              <w:tblCellSpacing w:w="0" w:type="dxa"/>
              <w:tblCellMar>
                <w:left w:w="0" w:type="dxa"/>
                <w:right w:w="0" w:type="dxa"/>
              </w:tblCellMar>
              <w:tblLook w:val="04A0"/>
            </w:tblPr>
            <w:tblGrid>
              <w:gridCol w:w="12300"/>
            </w:tblGrid>
            <w:tr w:rsidR="00050A6C" w:rsidRPr="00050A6C">
              <w:trPr>
                <w:tblCellSpacing w:w="0" w:type="dxa"/>
              </w:trPr>
              <w:tc>
                <w:tcPr>
                  <w:tcW w:w="0" w:type="auto"/>
                  <w:vAlign w:val="center"/>
                  <w:hideMark/>
                </w:tcPr>
                <w:p w:rsidR="00050A6C" w:rsidRPr="00050A6C" w:rsidRDefault="00050A6C" w:rsidP="00050A6C">
                  <w:pPr>
                    <w:spacing w:after="0"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b/>
                      <w:bCs/>
                      <w:sz w:val="27"/>
                    </w:rPr>
                    <w:t>Rugged Construction</w:t>
                  </w:r>
                  <w:r w:rsidRPr="00050A6C">
                    <w:rPr>
                      <w:rFonts w:ascii="Times New Roman" w:eastAsia="Times New Roman" w:hAnsi="Times New Roman" w:cs="Times New Roman"/>
                      <w:b/>
                      <w:bCs/>
                      <w:sz w:val="24"/>
                      <w:szCs w:val="24"/>
                    </w:rPr>
                    <w:br/>
                  </w:r>
                  <w:r>
                    <w:rPr>
                      <w:rFonts w:ascii="Times New Roman" w:eastAsia="Times New Roman" w:hAnsi="Times New Roman" w:cs="Times New Roman"/>
                      <w:noProof/>
                      <w:sz w:val="24"/>
                      <w:szCs w:val="24"/>
                    </w:rPr>
                    <w:drawing>
                      <wp:anchor distT="38100" distB="38100" distL="238125" distR="238125" simplePos="0" relativeHeight="251660288" behindDoc="0" locked="0" layoutInCell="1" allowOverlap="0">
                        <wp:simplePos x="0" y="0"/>
                        <wp:positionH relativeFrom="column">
                          <wp:align>left</wp:align>
                        </wp:positionH>
                        <wp:positionV relativeFrom="line">
                          <wp:posOffset>0</wp:posOffset>
                        </wp:positionV>
                        <wp:extent cx="1419225" cy="2905125"/>
                        <wp:effectExtent l="19050" t="0" r="9525" b="0"/>
                        <wp:wrapSquare wrapText="bothSides"/>
                        <wp:docPr id="57" name="Picture 17" descr="http://www.battlekits.com/rugg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attlekits.com/rugged.JPG"/>
                                <pic:cNvPicPr>
                                  <a:picLocks noChangeAspect="1" noChangeArrowheads="1"/>
                                </pic:cNvPicPr>
                              </pic:nvPicPr>
                              <pic:blipFill>
                                <a:blip r:embed="rId64"/>
                                <a:srcRect/>
                                <a:stretch>
                                  <a:fillRect/>
                                </a:stretch>
                              </pic:blipFill>
                              <pic:spPr bwMode="auto">
                                <a:xfrm>
                                  <a:off x="0" y="0"/>
                                  <a:ext cx="1419225" cy="2905125"/>
                                </a:xfrm>
                                <a:prstGeom prst="rect">
                                  <a:avLst/>
                                </a:prstGeom>
                                <a:noFill/>
                                <a:ln w="9525">
                                  <a:noFill/>
                                  <a:miter lim="800000"/>
                                  <a:headEnd/>
                                  <a:tailEnd/>
                                </a:ln>
                              </pic:spPr>
                            </pic:pic>
                          </a:graphicData>
                        </a:graphic>
                      </wp:anchor>
                    </w:drawing>
                  </w:r>
                  <w:r w:rsidRPr="00050A6C">
                    <w:rPr>
                      <w:rFonts w:ascii="Times New Roman" w:eastAsia="Times New Roman" w:hAnsi="Times New Roman" w:cs="Times New Roman"/>
                      <w:sz w:val="24"/>
                      <w:szCs w:val="24"/>
                    </w:rPr>
                    <w:t xml:space="preserve">BattleKits feature a bulletproof drive train that is completely housed in a square aluminum extruded tube. </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The one-piece extrusion (one each for the left and right drive trains), is precision CNC machined with mounting holes for all the sprockets, wheels, shafts, and motors. Each drive component is supported on both sides of the 3" x 3" square aluminum tubing to avoid "overhung" loads.</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The tubing is made from 6061-T6 aluminum alloy. The light weight robots have frame tubes with 1/4" wall thickness and the middle and heavy weights have tubing with 3/8" wall thickness.</w:t>
                  </w:r>
                </w:p>
              </w:tc>
            </w:tr>
            <w:tr w:rsidR="00050A6C" w:rsidRPr="00050A6C">
              <w:trPr>
                <w:tblCellSpacing w:w="0" w:type="dxa"/>
              </w:trPr>
              <w:tc>
                <w:tcPr>
                  <w:tcW w:w="0" w:type="auto"/>
                  <w:vAlign w:val="center"/>
                  <w:hideMark/>
                </w:tcPr>
                <w:p w:rsidR="00050A6C" w:rsidRPr="00050A6C" w:rsidRDefault="00050A6C" w:rsidP="00050A6C">
                  <w:pPr>
                    <w:spacing w:after="0"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38100" distB="38100" distL="142875" distR="142875" simplePos="0" relativeHeight="251661312" behindDoc="0" locked="0" layoutInCell="1" allowOverlap="0">
                        <wp:simplePos x="0" y="0"/>
                        <wp:positionH relativeFrom="column">
                          <wp:align>right</wp:align>
                        </wp:positionH>
                        <wp:positionV relativeFrom="line">
                          <wp:posOffset>0</wp:posOffset>
                        </wp:positionV>
                        <wp:extent cx="2524125" cy="838200"/>
                        <wp:effectExtent l="19050" t="0" r="9525" b="0"/>
                        <wp:wrapSquare wrapText="bothSides"/>
                        <wp:docPr id="56" name="Picture 18" descr="http://www.battlekits.com/drive_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attlekits.com/drive_module.JPG"/>
                                <pic:cNvPicPr>
                                  <a:picLocks noChangeAspect="1" noChangeArrowheads="1"/>
                                </pic:cNvPicPr>
                              </pic:nvPicPr>
                              <pic:blipFill>
                                <a:blip r:embed="rId65"/>
                                <a:srcRect/>
                                <a:stretch>
                                  <a:fillRect/>
                                </a:stretch>
                              </pic:blipFill>
                              <pic:spPr bwMode="auto">
                                <a:xfrm>
                                  <a:off x="0" y="0"/>
                                  <a:ext cx="2524125" cy="838200"/>
                                </a:xfrm>
                                <a:prstGeom prst="rect">
                                  <a:avLst/>
                                </a:prstGeom>
                                <a:noFill/>
                                <a:ln w="9525">
                                  <a:noFill/>
                                  <a:miter lim="800000"/>
                                  <a:headEnd/>
                                  <a:tailEnd/>
                                </a:ln>
                              </pic:spPr>
                            </pic:pic>
                          </a:graphicData>
                        </a:graphic>
                      </wp:anchor>
                    </w:drawing>
                  </w:r>
                  <w:r w:rsidRPr="00050A6C">
                    <w:rPr>
                      <w:rFonts w:ascii="Times New Roman" w:eastAsia="Times New Roman" w:hAnsi="Times New Roman" w:cs="Times New Roman"/>
                      <w:b/>
                      <w:bCs/>
                      <w:sz w:val="24"/>
                      <w:szCs w:val="24"/>
                    </w:rPr>
                    <w:t>Drive train modules</w:t>
                  </w:r>
                  <w:r w:rsidRPr="00050A6C">
                    <w:rPr>
                      <w:rFonts w:ascii="Times New Roman" w:eastAsia="Times New Roman" w:hAnsi="Times New Roman" w:cs="Times New Roman"/>
                      <w:sz w:val="24"/>
                      <w:szCs w:val="24"/>
                    </w:rPr>
                    <w:t xml:space="preserve"> include a separate two-stage speed reducer for each wheel. All the drive chains are continuous loops with no connecting links. (Connecting links reduce chain strength by almost 30%.)  All our kits feature #35 chain. The sprockets, shafts, and axles are custom-made from 5140 Chromoly steel. Two different sets of sprockets are available so you have your choice of medium-fast or very fast, (details below). One of our powerful </w:t>
                  </w:r>
                  <w:hyperlink r:id="rId66" w:tgtFrame="_blank" w:history="1">
                    <w:r w:rsidRPr="00050A6C">
                      <w:rPr>
                        <w:rFonts w:ascii="Times New Roman" w:eastAsia="Times New Roman" w:hAnsi="Times New Roman" w:cs="Times New Roman"/>
                        <w:color w:val="0000FF"/>
                        <w:sz w:val="24"/>
                        <w:szCs w:val="24"/>
                        <w:u w:val="single"/>
                      </w:rPr>
                      <w:t>Motors</w:t>
                    </w:r>
                  </w:hyperlink>
                  <w:r w:rsidRPr="00050A6C">
                    <w:rPr>
                      <w:rFonts w:ascii="Times New Roman" w:eastAsia="Times New Roman" w:hAnsi="Times New Roman" w:cs="Times New Roman"/>
                      <w:sz w:val="24"/>
                      <w:szCs w:val="24"/>
                    </w:rPr>
                    <w:t xml:space="preserve"> mounts on each drive module and is plenty strong for any ordinary robot. Our middle and heavyweight drive modules also have mounting provisions for a second set of motors if you are looking for truly extraordinary acceleration.</w:t>
                  </w:r>
                </w:p>
              </w:tc>
            </w:tr>
            <w:tr w:rsidR="00050A6C" w:rsidRPr="00050A6C">
              <w:trPr>
                <w:tblCellSpacing w:w="0" w:type="dxa"/>
              </w:trPr>
              <w:tc>
                <w:tcPr>
                  <w:tcW w:w="0" w:type="auto"/>
                  <w:vAlign w:val="center"/>
                  <w:hideMark/>
                </w:tcPr>
                <w:p w:rsidR="00050A6C" w:rsidRPr="00050A6C" w:rsidRDefault="00050A6C" w:rsidP="00050A6C">
                  <w:pPr>
                    <w:spacing w:after="0"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lastRenderedPageBreak/>
                    <w:t> </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47625" distB="47625" distL="219075" distR="219075" simplePos="0" relativeHeight="251662336" behindDoc="0" locked="0" layoutInCell="1" allowOverlap="0">
                        <wp:simplePos x="0" y="0"/>
                        <wp:positionH relativeFrom="column">
                          <wp:align>left</wp:align>
                        </wp:positionH>
                        <wp:positionV relativeFrom="line">
                          <wp:posOffset>0</wp:posOffset>
                        </wp:positionV>
                        <wp:extent cx="1866900" cy="1790700"/>
                        <wp:effectExtent l="19050" t="0" r="0" b="0"/>
                        <wp:wrapSquare wrapText="bothSides"/>
                        <wp:docPr id="55" name="Picture 19" descr="Robot Wheel Assem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obot Wheel Assembly"/>
                                <pic:cNvPicPr>
                                  <a:picLocks noChangeAspect="1" noChangeArrowheads="1"/>
                                </pic:cNvPicPr>
                              </pic:nvPicPr>
                              <pic:blipFill>
                                <a:blip r:embed="rId67"/>
                                <a:srcRect/>
                                <a:stretch>
                                  <a:fillRect/>
                                </a:stretch>
                              </pic:blipFill>
                              <pic:spPr bwMode="auto">
                                <a:xfrm>
                                  <a:off x="0" y="0"/>
                                  <a:ext cx="1866900" cy="1790700"/>
                                </a:xfrm>
                                <a:prstGeom prst="rect">
                                  <a:avLst/>
                                </a:prstGeom>
                                <a:noFill/>
                                <a:ln w="9525">
                                  <a:noFill/>
                                  <a:miter lim="800000"/>
                                  <a:headEnd/>
                                  <a:tailEnd/>
                                </a:ln>
                              </pic:spPr>
                            </pic:pic>
                          </a:graphicData>
                        </a:graphic>
                      </wp:anchor>
                    </w:drawing>
                  </w:r>
                  <w:r w:rsidRPr="00050A6C">
                    <w:rPr>
                      <w:rFonts w:ascii="Times New Roman" w:eastAsia="Times New Roman" w:hAnsi="Times New Roman" w:cs="Times New Roman"/>
                      <w:b/>
                      <w:bCs/>
                      <w:sz w:val="24"/>
                      <w:szCs w:val="24"/>
                    </w:rPr>
                    <w:t>The wheel assembly</w:t>
                  </w:r>
                  <w:r w:rsidRPr="00050A6C">
                    <w:rPr>
                      <w:rFonts w:ascii="Times New Roman" w:eastAsia="Times New Roman" w:hAnsi="Times New Roman" w:cs="Times New Roman"/>
                      <w:sz w:val="24"/>
                      <w:szCs w:val="24"/>
                    </w:rPr>
                    <w:t xml:space="preserve"> is made from the popular 4" Colson Performa tire. These are machined and mated to our custom hubs, bearings, and 19-tooth Chromoly sprockets. This combination weighs in at just 1.1 pounds - including the drive sprocket. </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xml:space="preserve">These are also available separately. Visit our </w:t>
                  </w:r>
                  <w:hyperlink r:id="rId68" w:tgtFrame="_blank" w:history="1">
                    <w:r w:rsidRPr="00050A6C">
                      <w:rPr>
                        <w:rFonts w:ascii="Times New Roman" w:eastAsia="Times New Roman" w:hAnsi="Times New Roman" w:cs="Times New Roman"/>
                        <w:color w:val="0000FF"/>
                        <w:sz w:val="24"/>
                        <w:szCs w:val="24"/>
                        <w:u w:val="single"/>
                      </w:rPr>
                      <w:t>wheels section</w:t>
                    </w:r>
                  </w:hyperlink>
                  <w:r w:rsidRPr="00050A6C">
                    <w:rPr>
                      <w:rFonts w:ascii="Times New Roman" w:eastAsia="Times New Roman" w:hAnsi="Times New Roman" w:cs="Times New Roman"/>
                      <w:sz w:val="24"/>
                      <w:szCs w:val="24"/>
                    </w:rPr>
                    <w:t xml:space="preserve"> for more details.</w:t>
                  </w:r>
                </w:p>
              </w:tc>
            </w:tr>
            <w:tr w:rsidR="00050A6C" w:rsidRPr="00050A6C">
              <w:trPr>
                <w:tblCellSpacing w:w="0" w:type="dxa"/>
              </w:trPr>
              <w:tc>
                <w:tcPr>
                  <w:tcW w:w="0" w:type="auto"/>
                  <w:vAlign w:val="center"/>
                  <w:hideMark/>
                </w:tcPr>
                <w:p w:rsidR="00050A6C" w:rsidRPr="00050A6C" w:rsidRDefault="00050A6C" w:rsidP="00050A6C">
                  <w:pPr>
                    <w:spacing w:after="0"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38100" distB="38100" distL="190500" distR="190500" simplePos="0" relativeHeight="251663360" behindDoc="0" locked="0" layoutInCell="1" allowOverlap="0">
                        <wp:simplePos x="0" y="0"/>
                        <wp:positionH relativeFrom="column">
                          <wp:align>right</wp:align>
                        </wp:positionH>
                        <wp:positionV relativeFrom="line">
                          <wp:posOffset>0</wp:posOffset>
                        </wp:positionV>
                        <wp:extent cx="2009775" cy="1562100"/>
                        <wp:effectExtent l="19050" t="0" r="9525" b="0"/>
                        <wp:wrapSquare wrapText="bothSides"/>
                        <wp:docPr id="54" name="Picture 20" descr="http://www.battlekits.com/base_pl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attlekits.com/base_plates.JPG"/>
                                <pic:cNvPicPr>
                                  <a:picLocks noChangeAspect="1" noChangeArrowheads="1"/>
                                </pic:cNvPicPr>
                              </pic:nvPicPr>
                              <pic:blipFill>
                                <a:blip r:embed="rId69"/>
                                <a:srcRect/>
                                <a:stretch>
                                  <a:fillRect/>
                                </a:stretch>
                              </pic:blipFill>
                              <pic:spPr bwMode="auto">
                                <a:xfrm>
                                  <a:off x="0" y="0"/>
                                  <a:ext cx="2009775" cy="1562100"/>
                                </a:xfrm>
                                <a:prstGeom prst="rect">
                                  <a:avLst/>
                                </a:prstGeom>
                                <a:noFill/>
                                <a:ln w="9525">
                                  <a:noFill/>
                                  <a:miter lim="800000"/>
                                  <a:headEnd/>
                                  <a:tailEnd/>
                                </a:ln>
                              </pic:spPr>
                            </pic:pic>
                          </a:graphicData>
                        </a:graphic>
                      </wp:anchor>
                    </w:drawing>
                  </w:r>
                  <w:r w:rsidRPr="00050A6C">
                    <w:rPr>
                      <w:rFonts w:ascii="Times New Roman" w:eastAsia="Times New Roman" w:hAnsi="Times New Roman" w:cs="Times New Roman"/>
                      <w:b/>
                      <w:bCs/>
                      <w:sz w:val="24"/>
                      <w:szCs w:val="24"/>
                    </w:rPr>
                    <w:t>The base plates and the bulkheads</w:t>
                  </w:r>
                  <w:r w:rsidRPr="00050A6C">
                    <w:rPr>
                      <w:rFonts w:ascii="Times New Roman" w:eastAsia="Times New Roman" w:hAnsi="Times New Roman" w:cs="Times New Roman"/>
                      <w:sz w:val="24"/>
                      <w:szCs w:val="24"/>
                    </w:rPr>
                    <w:t xml:space="preserve"> are made from 6061-T6 aluminum. The base plates are drilled and countersunk with all the mounting holes for the bulkheads, drive modules, speed controller, and several different sizes and types of batteries. All components are CNC computer machined to tight tolerances for maximum consistency and lowest cost.</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One of the key features of our kits is that they are held together entirely with screws. Using screws instead of welding makes it easier to modify and repair. The heavyweight base plate has over 90 screw holes! The thickness of the base plates ranges from .156" for the heavy weight, down to .125" for the light weight. Bolting the bulkheads and the drive modules to the base plate results in a very stiff structure. You can easily drill and tap holes in the drive modules to mount your own custom components</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None of the sprockets hang below the bottom surface of the drive modules - not even the sprockets on the wheels. The screws are all countersunk on the underside so nothing protrudes from the smooth surface of the base plate except the rubber part of the wheels.</w:t>
                  </w:r>
                </w:p>
              </w:tc>
            </w:tr>
            <w:tr w:rsidR="00050A6C" w:rsidRPr="00050A6C">
              <w:trPr>
                <w:tblCellSpacing w:w="0" w:type="dxa"/>
              </w:trPr>
              <w:tc>
                <w:tcPr>
                  <w:tcW w:w="0" w:type="auto"/>
                  <w:vAlign w:val="center"/>
                  <w:hideMark/>
                </w:tcPr>
                <w:p w:rsidR="00050A6C" w:rsidRPr="00050A6C" w:rsidRDefault="00050A6C" w:rsidP="00050A6C">
                  <w:pPr>
                    <w:spacing w:after="0"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38100" distB="38100" distL="190500" distR="190500" simplePos="0" relativeHeight="251664384" behindDoc="0" locked="0" layoutInCell="1" allowOverlap="0">
                        <wp:simplePos x="0" y="0"/>
                        <wp:positionH relativeFrom="column">
                          <wp:align>left</wp:align>
                        </wp:positionH>
                        <wp:positionV relativeFrom="line">
                          <wp:posOffset>0</wp:posOffset>
                        </wp:positionV>
                        <wp:extent cx="1905000" cy="1924050"/>
                        <wp:effectExtent l="19050" t="0" r="0" b="0"/>
                        <wp:wrapSquare wrapText="bothSides"/>
                        <wp:docPr id="53" name="Picture 21" descr="http://www.battlekits.com/mc-6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attlekits.com/mc-680.jpg"/>
                                <pic:cNvPicPr>
                                  <a:picLocks noChangeAspect="1" noChangeArrowheads="1"/>
                                </pic:cNvPicPr>
                              </pic:nvPicPr>
                              <pic:blipFill>
                                <a:blip r:embed="rId70"/>
                                <a:srcRect/>
                                <a:stretch>
                                  <a:fillRect/>
                                </a:stretch>
                              </pic:blipFill>
                              <pic:spPr bwMode="auto">
                                <a:xfrm>
                                  <a:off x="0" y="0"/>
                                  <a:ext cx="1905000" cy="1924050"/>
                                </a:xfrm>
                                <a:prstGeom prst="rect">
                                  <a:avLst/>
                                </a:prstGeom>
                                <a:noFill/>
                                <a:ln w="9525">
                                  <a:noFill/>
                                  <a:miter lim="800000"/>
                                  <a:headEnd/>
                                  <a:tailEnd/>
                                </a:ln>
                              </pic:spPr>
                            </pic:pic>
                          </a:graphicData>
                        </a:graphic>
                      </wp:anchor>
                    </w:drawing>
                  </w:r>
                  <w:r w:rsidRPr="00050A6C">
                    <w:rPr>
                      <w:rFonts w:ascii="Times New Roman" w:eastAsia="Times New Roman" w:hAnsi="Times New Roman" w:cs="Times New Roman"/>
                      <w:b/>
                      <w:bCs/>
                      <w:sz w:val="24"/>
                      <w:szCs w:val="24"/>
                    </w:rPr>
                    <w:t>Battery Options and Mounting:</w:t>
                  </w:r>
                  <w:r w:rsidRPr="00050A6C">
                    <w:rPr>
                      <w:rFonts w:ascii="Times New Roman" w:eastAsia="Times New Roman" w:hAnsi="Times New Roman" w:cs="Times New Roman"/>
                      <w:sz w:val="24"/>
                      <w:szCs w:val="24"/>
                    </w:rPr>
                    <w:t xml:space="preserve"> We offer three different battery options. The batteries are held in place with steel mounting hardware that is bolted to the base plate. The base plates have been pre-drilled and countersunk for the hardware for each type of battery and for every optional battery location. To hold the batteries down onto the base plate we use 2" wide Velcro strapping. This combination of steel and Velcro makes for a very secure and low-cost mount while making it easy to remove the batteries for maintenance. </w:t>
                  </w:r>
                  <w:r w:rsidRPr="00050A6C">
                    <w:rPr>
                      <w:rFonts w:ascii="Times New Roman" w:eastAsia="Times New Roman" w:hAnsi="Times New Roman" w:cs="Times New Roman"/>
                      <w:sz w:val="24"/>
                      <w:szCs w:val="24"/>
                    </w:rPr>
                    <w:br/>
                    <w:t xml:space="preserve">Visit our </w:t>
                  </w:r>
                  <w:hyperlink r:id="rId71" w:tgtFrame="_blank" w:history="1">
                    <w:r w:rsidRPr="00050A6C">
                      <w:rPr>
                        <w:rFonts w:ascii="Times New Roman" w:eastAsia="Times New Roman" w:hAnsi="Times New Roman" w:cs="Times New Roman"/>
                        <w:color w:val="0000FF"/>
                        <w:sz w:val="24"/>
                        <w:szCs w:val="24"/>
                        <w:u w:val="single"/>
                      </w:rPr>
                      <w:t>batteries section</w:t>
                    </w:r>
                  </w:hyperlink>
                  <w:r w:rsidRPr="00050A6C">
                    <w:rPr>
                      <w:rFonts w:ascii="Times New Roman" w:eastAsia="Times New Roman" w:hAnsi="Times New Roman" w:cs="Times New Roman"/>
                      <w:sz w:val="24"/>
                      <w:szCs w:val="24"/>
                    </w:rPr>
                    <w:t xml:space="preserve"> for details.</w:t>
                  </w:r>
                </w:p>
              </w:tc>
            </w:tr>
            <w:tr w:rsidR="00050A6C" w:rsidRPr="00050A6C">
              <w:trPr>
                <w:tblCellSpacing w:w="0" w:type="dxa"/>
              </w:trPr>
              <w:tc>
                <w:tcPr>
                  <w:tcW w:w="0" w:type="auto"/>
                  <w:vAlign w:val="center"/>
                  <w:hideMark/>
                </w:tcPr>
                <w:p w:rsidR="00050A6C" w:rsidRPr="00050A6C" w:rsidRDefault="00050A6C" w:rsidP="00050A6C">
                  <w:pPr>
                    <w:spacing w:after="0"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lastRenderedPageBreak/>
                    <w:t> </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90500" distR="190500" simplePos="0" relativeHeight="251665408" behindDoc="0" locked="0" layoutInCell="1" allowOverlap="0">
                        <wp:simplePos x="0" y="0"/>
                        <wp:positionH relativeFrom="column">
                          <wp:align>right</wp:align>
                        </wp:positionH>
                        <wp:positionV relativeFrom="line">
                          <wp:posOffset>0</wp:posOffset>
                        </wp:positionV>
                        <wp:extent cx="2343150" cy="1533525"/>
                        <wp:effectExtent l="19050" t="0" r="0" b="0"/>
                        <wp:wrapSquare wrapText="bothSides"/>
                        <wp:docPr id="52" name="Picture 22" descr="http://www.battlekits.com/tip_resis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battlekits.com/tip_resistant.JPG"/>
                                <pic:cNvPicPr>
                                  <a:picLocks noChangeAspect="1" noChangeArrowheads="1"/>
                                </pic:cNvPicPr>
                              </pic:nvPicPr>
                              <pic:blipFill>
                                <a:blip r:embed="rId72"/>
                                <a:srcRect/>
                                <a:stretch>
                                  <a:fillRect/>
                                </a:stretch>
                              </pic:blipFill>
                              <pic:spPr bwMode="auto">
                                <a:xfrm>
                                  <a:off x="0" y="0"/>
                                  <a:ext cx="2343150" cy="1533525"/>
                                </a:xfrm>
                                <a:prstGeom prst="rect">
                                  <a:avLst/>
                                </a:prstGeom>
                                <a:noFill/>
                                <a:ln w="9525">
                                  <a:noFill/>
                                  <a:miter lim="800000"/>
                                  <a:headEnd/>
                                  <a:tailEnd/>
                                </a:ln>
                              </pic:spPr>
                            </pic:pic>
                          </a:graphicData>
                        </a:graphic>
                      </wp:anchor>
                    </w:drawing>
                  </w:r>
                  <w:r w:rsidRPr="00050A6C">
                    <w:rPr>
                      <w:rFonts w:ascii="Times New Roman" w:eastAsia="Times New Roman" w:hAnsi="Times New Roman" w:cs="Times New Roman"/>
                      <w:b/>
                      <w:bCs/>
                      <w:sz w:val="24"/>
                      <w:szCs w:val="24"/>
                    </w:rPr>
                    <w:t>Tip Resistance:</w:t>
                  </w:r>
                  <w:r w:rsidRPr="00050A6C">
                    <w:rPr>
                      <w:rFonts w:ascii="Times New Roman" w:eastAsia="Times New Roman" w:hAnsi="Times New Roman" w:cs="Times New Roman"/>
                      <w:sz w:val="24"/>
                      <w:szCs w:val="24"/>
                    </w:rPr>
                    <w:t xml:space="preserve"> The wheels are positioned so that they stick out of the frame towards the front and the rear. This allows the robot to be tipped up onto its front or rear and still maintain contact between the drive wheels and the floor. You can decide to keep this feature or cover the wheels. The wheels are also positioned as close to the sides of the frame as possible so that even sideways tips will still have to be quite extreme before the frame comes in contact with the floor. </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Another key feature is the low profile. The highest point on any of our kits (the bulkheads) is just 4.4 inches from the floor. This allows you plenty of room to mount your educational project or other devices on top of the kit's mobile platform without creating a robot that is unreasonably tall. A low center of gravity also makes it very difficult to tip the robot over.</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66432" behindDoc="0" locked="0" layoutInCell="1" allowOverlap="0">
                        <wp:simplePos x="0" y="0"/>
                        <wp:positionH relativeFrom="column">
                          <wp:align>left</wp:align>
                        </wp:positionH>
                        <wp:positionV relativeFrom="line">
                          <wp:posOffset>0</wp:posOffset>
                        </wp:positionV>
                        <wp:extent cx="4333875" cy="2276475"/>
                        <wp:effectExtent l="19050" t="0" r="9525" b="0"/>
                        <wp:wrapSquare wrapText="bothSides"/>
                        <wp:docPr id="51" name="Picture 23" descr="http://www.battlekits.com/ground_clearance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battlekits.com/ground_clearance_s.JPG"/>
                                <pic:cNvPicPr>
                                  <a:picLocks noChangeAspect="1" noChangeArrowheads="1"/>
                                </pic:cNvPicPr>
                              </pic:nvPicPr>
                              <pic:blipFill>
                                <a:blip r:embed="rId73"/>
                                <a:srcRect/>
                                <a:stretch>
                                  <a:fillRect/>
                                </a:stretch>
                              </pic:blipFill>
                              <pic:spPr bwMode="auto">
                                <a:xfrm>
                                  <a:off x="0" y="0"/>
                                  <a:ext cx="4333875" cy="2276475"/>
                                </a:xfrm>
                                <a:prstGeom prst="rect">
                                  <a:avLst/>
                                </a:prstGeom>
                                <a:noFill/>
                                <a:ln w="9525">
                                  <a:noFill/>
                                  <a:miter lim="800000"/>
                                  <a:headEnd/>
                                  <a:tailEnd/>
                                </a:ln>
                              </pic:spPr>
                            </pic:pic>
                          </a:graphicData>
                        </a:graphic>
                      </wp:anchor>
                    </w:drawing>
                  </w:r>
                  <w:r w:rsidRPr="00050A6C">
                    <w:rPr>
                      <w:rFonts w:ascii="Times New Roman" w:eastAsia="Times New Roman" w:hAnsi="Times New Roman" w:cs="Times New Roman"/>
                      <w:b/>
                      <w:bCs/>
                      <w:sz w:val="24"/>
                      <w:szCs w:val="24"/>
                    </w:rPr>
                    <w:t xml:space="preserve">Ground Clearance: </w:t>
                  </w:r>
                  <w:r w:rsidRPr="00050A6C">
                    <w:rPr>
                      <w:rFonts w:ascii="Times New Roman" w:eastAsia="Times New Roman" w:hAnsi="Times New Roman" w:cs="Times New Roman"/>
                      <w:sz w:val="24"/>
                      <w:szCs w:val="24"/>
                    </w:rPr>
                    <w:t>In place of the standard four-inch wheels, optional five-inch, 28-tooth wheels can be fitted to any of our kits for additional ground clearance. This requires drilling new axle holes and removing some aluminum around the wheels. Contact us and we will provide detailed drawings, or we can do the job for you at an additional cost. Shown on the left is the Light weight kit with 5-inch wheels. The ground clearance is increased to over 1.8 inches.</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xml:space="preserve">Here is our </w:t>
                  </w:r>
                  <w:hyperlink r:id="rId74" w:history="1">
                    <w:r w:rsidRPr="00050A6C">
                      <w:rPr>
                        <w:rFonts w:ascii="Times New Roman" w:eastAsia="Times New Roman" w:hAnsi="Times New Roman" w:cs="Times New Roman"/>
                        <w:color w:val="0000FF"/>
                        <w:sz w:val="24"/>
                        <w:szCs w:val="24"/>
                        <w:u w:val="single"/>
                      </w:rPr>
                      <w:t>5-inch conversion kit</w:t>
                    </w:r>
                  </w:hyperlink>
                  <w:r w:rsidRPr="00050A6C">
                    <w:rPr>
                      <w:rFonts w:ascii="Times New Roman" w:eastAsia="Times New Roman" w:hAnsi="Times New Roman" w:cs="Times New Roman"/>
                      <w:sz w:val="24"/>
                      <w:szCs w:val="24"/>
                    </w:rPr>
                    <w:t xml:space="preserve"> if you already have a BattleKit and you want to make the switch.</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tc>
            </w:tr>
          </w:tbl>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b/>
                <w:bCs/>
                <w:sz w:val="27"/>
              </w:rPr>
              <w:t>Minimum Weight</w:t>
            </w:r>
            <w:r w:rsidRPr="00050A6C">
              <w:rPr>
                <w:rFonts w:ascii="Times New Roman" w:eastAsia="Times New Roman" w:hAnsi="Times New Roman" w:cs="Times New Roman"/>
                <w:b/>
                <w:bCs/>
                <w:sz w:val="24"/>
                <w:szCs w:val="24"/>
              </w:rPr>
              <w:br/>
            </w:r>
            <w:r w:rsidRPr="00050A6C">
              <w:rPr>
                <w:rFonts w:ascii="Times New Roman" w:eastAsia="Times New Roman" w:hAnsi="Times New Roman" w:cs="Times New Roman"/>
                <w:sz w:val="24"/>
                <w:szCs w:val="24"/>
              </w:rPr>
              <w:t>The only steel components in our kits are the sprockets, the axles, and small hardware. Everything else is made from aluminum. The following chart lists the size and weight of each basic kit along with the weight of the kits with our motors, batteries, and speed controllers installed. Note that the kits can be configured with many different motor and battery combinations. The combinations used in the chart are just examples.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1065"/>
              <w:gridCol w:w="1050"/>
              <w:gridCol w:w="1050"/>
              <w:gridCol w:w="1050"/>
              <w:gridCol w:w="1065"/>
            </w:tblGrid>
            <w:tr w:rsidR="00050A6C" w:rsidRPr="00050A6C">
              <w:trPr>
                <w:tblCellSpacing w:w="15" w:type="dxa"/>
                <w:jc w:val="center"/>
              </w:trPr>
              <w:tc>
                <w:tcPr>
                  <w:tcW w:w="102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tc>
              <w:tc>
                <w:tcPr>
                  <w:tcW w:w="102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Robot</w:t>
                  </w:r>
                  <w:r w:rsidRPr="00050A6C">
                    <w:rPr>
                      <w:rFonts w:ascii="Times New Roman" w:eastAsia="Times New Roman" w:hAnsi="Times New Roman" w:cs="Times New Roman"/>
                      <w:sz w:val="24"/>
                      <w:szCs w:val="24"/>
                    </w:rPr>
                    <w:br/>
                    <w:t>Length</w:t>
                  </w:r>
                </w:p>
              </w:tc>
              <w:tc>
                <w:tcPr>
                  <w:tcW w:w="102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Robot</w:t>
                  </w:r>
                  <w:r w:rsidRPr="00050A6C">
                    <w:rPr>
                      <w:rFonts w:ascii="Times New Roman" w:eastAsia="Times New Roman" w:hAnsi="Times New Roman" w:cs="Times New Roman"/>
                      <w:sz w:val="24"/>
                      <w:szCs w:val="24"/>
                    </w:rPr>
                    <w:br/>
                    <w:t>Width</w:t>
                  </w:r>
                </w:p>
              </w:tc>
              <w:tc>
                <w:tcPr>
                  <w:tcW w:w="102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Basic Kit</w:t>
                  </w:r>
                  <w:r w:rsidRPr="00050A6C">
                    <w:rPr>
                      <w:rFonts w:ascii="Times New Roman" w:eastAsia="Times New Roman" w:hAnsi="Times New Roman" w:cs="Times New Roman"/>
                      <w:sz w:val="24"/>
                      <w:szCs w:val="24"/>
                    </w:rPr>
                    <w:br/>
                    <w:t>Weight</w:t>
                  </w:r>
                </w:p>
              </w:tc>
              <w:tc>
                <w:tcPr>
                  <w:tcW w:w="102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Full Kit</w:t>
                  </w:r>
                  <w:r w:rsidRPr="00050A6C">
                    <w:rPr>
                      <w:rFonts w:ascii="Times New Roman" w:eastAsia="Times New Roman" w:hAnsi="Times New Roman" w:cs="Times New Roman"/>
                      <w:sz w:val="24"/>
                      <w:szCs w:val="24"/>
                    </w:rPr>
                    <w:br/>
                    <w:t>Weight</w:t>
                  </w:r>
                </w:p>
              </w:tc>
            </w:tr>
            <w:tr w:rsidR="00050A6C" w:rsidRPr="00050A6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Light</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17.7</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15.6</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21</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37</w:t>
                  </w:r>
                </w:p>
              </w:tc>
            </w:tr>
            <w:tr w:rsidR="00050A6C" w:rsidRPr="00050A6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Middle</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22.4</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21.3</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62</w:t>
                  </w:r>
                </w:p>
              </w:tc>
            </w:tr>
            <w:tr w:rsidR="00050A6C" w:rsidRPr="00050A6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Heavy</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30.0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24.0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83</w:t>
                  </w:r>
                </w:p>
              </w:tc>
            </w:tr>
          </w:tbl>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lastRenderedPageBreak/>
              <w:t>The "Full Kits" in the above chart include the following components: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1395"/>
              <w:gridCol w:w="1380"/>
              <w:gridCol w:w="1380"/>
              <w:gridCol w:w="1679"/>
            </w:tblGrid>
            <w:tr w:rsidR="00050A6C" w:rsidRPr="00050A6C">
              <w:trPr>
                <w:tblCellSpacing w:w="15" w:type="dxa"/>
                <w:jc w:val="center"/>
              </w:trPr>
              <w:tc>
                <w:tcPr>
                  <w:tcW w:w="135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tc>
              <w:tc>
                <w:tcPr>
                  <w:tcW w:w="135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Motors</w:t>
                  </w:r>
                  <w:r w:rsidRPr="00050A6C">
                    <w:rPr>
                      <w:rFonts w:ascii="Times New Roman" w:eastAsia="Times New Roman" w:hAnsi="Times New Roman" w:cs="Times New Roman"/>
                      <w:sz w:val="24"/>
                      <w:szCs w:val="24"/>
                    </w:rPr>
                    <w:br/>
                    <w:t>(Two of each)</w:t>
                  </w:r>
                </w:p>
              </w:tc>
              <w:tc>
                <w:tcPr>
                  <w:tcW w:w="135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Batteries</w:t>
                  </w:r>
                  <w:r w:rsidRPr="00050A6C">
                    <w:rPr>
                      <w:rFonts w:ascii="Times New Roman" w:eastAsia="Times New Roman" w:hAnsi="Times New Roman" w:cs="Times New Roman"/>
                      <w:sz w:val="24"/>
                      <w:szCs w:val="24"/>
                    </w:rPr>
                    <w:br/>
                    <w:t>(Two of each)</w:t>
                  </w:r>
                </w:p>
              </w:tc>
              <w:tc>
                <w:tcPr>
                  <w:tcW w:w="135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Speed</w:t>
                  </w:r>
                  <w:r w:rsidRPr="00050A6C">
                    <w:rPr>
                      <w:rFonts w:ascii="Times New Roman" w:eastAsia="Times New Roman" w:hAnsi="Times New Roman" w:cs="Times New Roman"/>
                      <w:sz w:val="24"/>
                      <w:szCs w:val="24"/>
                    </w:rPr>
                    <w:br/>
                    <w:t>Controller</w:t>
                  </w:r>
                </w:p>
              </w:tc>
            </w:tr>
            <w:tr w:rsidR="00050A6C" w:rsidRPr="00050A6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Light</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E30-150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MC-1250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AmpFlow 160</w:t>
                  </w:r>
                </w:p>
              </w:tc>
            </w:tr>
            <w:tr w:rsidR="00050A6C" w:rsidRPr="00050A6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Middle</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A28-400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MC-545</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AmpFlow 160</w:t>
                  </w:r>
                </w:p>
              </w:tc>
            </w:tr>
            <w:tr w:rsidR="00050A6C" w:rsidRPr="00050A6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Heavy</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A28-400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MC-680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AmpFlow 160</w:t>
                  </w:r>
                </w:p>
              </w:tc>
            </w:tr>
          </w:tbl>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b/>
                <w:bCs/>
                <w:sz w:val="27"/>
              </w:rPr>
              <w:t>Light Weight Kits</w:t>
            </w:r>
            <w:r w:rsidRPr="00050A6C">
              <w:rPr>
                <w:rFonts w:ascii="Times New Roman" w:eastAsia="Times New Roman" w:hAnsi="Times New Roman" w:cs="Times New Roman"/>
                <w:b/>
                <w:bCs/>
                <w:sz w:val="24"/>
                <w:szCs w:val="24"/>
              </w:rPr>
              <w:br/>
            </w:r>
            <w:r>
              <w:rPr>
                <w:rFonts w:ascii="Times New Roman" w:eastAsia="Times New Roman" w:hAnsi="Times New Roman" w:cs="Times New Roman"/>
                <w:noProof/>
                <w:sz w:val="24"/>
                <w:szCs w:val="24"/>
              </w:rPr>
              <w:drawing>
                <wp:anchor distT="0" distB="0" distL="142875" distR="142875" simplePos="0" relativeHeight="251667456" behindDoc="0" locked="0" layoutInCell="1" allowOverlap="0">
                  <wp:simplePos x="0" y="0"/>
                  <wp:positionH relativeFrom="column">
                    <wp:align>right</wp:align>
                  </wp:positionH>
                  <wp:positionV relativeFrom="line">
                    <wp:posOffset>0</wp:posOffset>
                  </wp:positionV>
                  <wp:extent cx="3810000" cy="2971800"/>
                  <wp:effectExtent l="19050" t="0" r="0" b="0"/>
                  <wp:wrapSquare wrapText="bothSides"/>
                  <wp:docPr id="50" name="Picture 24" descr="http://www.battlekits.com/light_k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battlekits.com/light_kit.JPG"/>
                          <pic:cNvPicPr>
                            <a:picLocks noChangeAspect="1" noChangeArrowheads="1"/>
                          </pic:cNvPicPr>
                        </pic:nvPicPr>
                        <pic:blipFill>
                          <a:blip r:embed="rId75"/>
                          <a:srcRect/>
                          <a:stretch>
                            <a:fillRect/>
                          </a:stretch>
                        </pic:blipFill>
                        <pic:spPr bwMode="auto">
                          <a:xfrm>
                            <a:off x="0" y="0"/>
                            <a:ext cx="3810000" cy="2971800"/>
                          </a:xfrm>
                          <a:prstGeom prst="rect">
                            <a:avLst/>
                          </a:prstGeom>
                          <a:noFill/>
                          <a:ln w="9525">
                            <a:noFill/>
                            <a:miter lim="800000"/>
                            <a:headEnd/>
                            <a:tailEnd/>
                          </a:ln>
                        </pic:spPr>
                      </pic:pic>
                    </a:graphicData>
                  </a:graphic>
                </wp:anchor>
              </w:drawing>
            </w:r>
            <w:r w:rsidRPr="00050A6C">
              <w:rPr>
                <w:rFonts w:ascii="Times New Roman" w:eastAsia="Times New Roman" w:hAnsi="Times New Roman" w:cs="Times New Roman"/>
                <w:sz w:val="24"/>
                <w:szCs w:val="24"/>
              </w:rPr>
              <w:t>All the kits share the same wheels and speed reduction hardware. The light weight kit is the simplest and lightest possible 4-wheel-drive configuration using our custom hardware. It includes two dual-wheel drive train modules, aluminum bulkheads, and a base plate. The motors are located in the center of the drive modules and each wheel has its own two-stage speed reducer.</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The base plate is drilled and countersunk with all the holes required to mount the speed controller, batteries, and other components - a total of 62 holes.</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b/>
                <w:bCs/>
                <w:sz w:val="24"/>
                <w:szCs w:val="24"/>
              </w:rPr>
              <w:t>Available options:</w:t>
            </w:r>
            <w:r w:rsidRPr="00050A6C">
              <w:rPr>
                <w:rFonts w:ascii="Times New Roman" w:eastAsia="Times New Roman" w:hAnsi="Times New Roman" w:cs="Times New Roman"/>
                <w:b/>
                <w:bCs/>
                <w:sz w:val="24"/>
                <w:szCs w:val="24"/>
              </w:rPr>
              <w:br/>
            </w:r>
            <w:hyperlink r:id="rId76" w:tgtFrame="_blank" w:history="1">
              <w:r w:rsidRPr="00050A6C">
                <w:rPr>
                  <w:rFonts w:ascii="Times New Roman" w:eastAsia="Times New Roman" w:hAnsi="Times New Roman" w:cs="Times New Roman"/>
                  <w:color w:val="0000FF"/>
                  <w:sz w:val="24"/>
                  <w:szCs w:val="24"/>
                  <w:u w:val="single"/>
                </w:rPr>
                <w:t>Three different motors</w:t>
              </w:r>
            </w:hyperlink>
            <w:r w:rsidRPr="00050A6C">
              <w:rPr>
                <w:rFonts w:ascii="Times New Roman" w:eastAsia="Times New Roman" w:hAnsi="Times New Roman" w:cs="Times New Roman"/>
                <w:sz w:val="24"/>
                <w:szCs w:val="24"/>
              </w:rPr>
              <w:br/>
            </w:r>
            <w:hyperlink r:id="rId77" w:tgtFrame="_blank" w:history="1">
              <w:r w:rsidRPr="00050A6C">
                <w:rPr>
                  <w:rFonts w:ascii="Times New Roman" w:eastAsia="Times New Roman" w:hAnsi="Times New Roman" w:cs="Times New Roman"/>
                  <w:color w:val="0000FF"/>
                  <w:sz w:val="24"/>
                  <w:szCs w:val="24"/>
                  <w:u w:val="single"/>
                </w:rPr>
                <w:t>MC-1250 batteries</w:t>
              </w:r>
            </w:hyperlink>
            <w:r w:rsidRPr="00050A6C">
              <w:rPr>
                <w:rFonts w:ascii="Times New Roman" w:eastAsia="Times New Roman" w:hAnsi="Times New Roman" w:cs="Times New Roman"/>
                <w:sz w:val="24"/>
                <w:szCs w:val="24"/>
              </w:rPr>
              <w:br/>
            </w:r>
            <w:hyperlink r:id="rId78" w:tgtFrame="_blank" w:history="1">
              <w:r w:rsidRPr="00050A6C">
                <w:rPr>
                  <w:rFonts w:ascii="Times New Roman" w:eastAsia="Times New Roman" w:hAnsi="Times New Roman" w:cs="Times New Roman"/>
                  <w:color w:val="0000FF"/>
                  <w:sz w:val="24"/>
                  <w:szCs w:val="24"/>
                  <w:u w:val="single"/>
                </w:rPr>
                <w:t>AmpFlow speed controller</w:t>
              </w:r>
            </w:hyperlink>
            <w:r w:rsidRPr="00050A6C">
              <w:rPr>
                <w:rFonts w:ascii="Times New Roman" w:eastAsia="Times New Roman" w:hAnsi="Times New Roman" w:cs="Times New Roman"/>
                <w:sz w:val="24"/>
                <w:szCs w:val="24"/>
              </w:rPr>
              <w:br/>
            </w:r>
            <w:hyperlink r:id="rId79" w:anchor="ratio" w:history="1">
              <w:r w:rsidRPr="00050A6C">
                <w:rPr>
                  <w:rFonts w:ascii="Times New Roman" w:eastAsia="Times New Roman" w:hAnsi="Times New Roman" w:cs="Times New Roman"/>
                  <w:color w:val="0000FF"/>
                  <w:sz w:val="24"/>
                  <w:szCs w:val="24"/>
                  <w:u w:val="single"/>
                </w:rPr>
                <w:t>High-speed gearing</w:t>
              </w:r>
            </w:hyperlink>
            <w:r w:rsidRPr="00050A6C">
              <w:rPr>
                <w:rFonts w:ascii="Times New Roman" w:eastAsia="Times New Roman" w:hAnsi="Times New Roman" w:cs="Times New Roman"/>
                <w:sz w:val="24"/>
                <w:szCs w:val="24"/>
              </w:rPr>
              <w:br/>
            </w:r>
            <w:hyperlink r:id="rId80" w:history="1">
              <w:r w:rsidRPr="00050A6C">
                <w:rPr>
                  <w:rFonts w:ascii="Times New Roman" w:eastAsia="Times New Roman" w:hAnsi="Times New Roman" w:cs="Times New Roman"/>
                  <w:color w:val="0000FF"/>
                  <w:sz w:val="24"/>
                  <w:szCs w:val="24"/>
                  <w:u w:val="single"/>
                </w:rPr>
                <w:t xml:space="preserve">Radio control </w:t>
              </w:r>
            </w:hyperlink>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b/>
                <w:bCs/>
                <w:sz w:val="24"/>
                <w:szCs w:val="24"/>
              </w:rPr>
              <w:t>Specifications:</w:t>
            </w:r>
            <w:r w:rsidRPr="00050A6C">
              <w:rPr>
                <w:rFonts w:ascii="Times New Roman" w:eastAsia="Times New Roman" w:hAnsi="Times New Roman" w:cs="Times New Roman"/>
                <w:sz w:val="24"/>
                <w:szCs w:val="24"/>
              </w:rPr>
              <w:br/>
              <w:t>Ships fully assembled (except for electrical connections)</w:t>
            </w:r>
            <w:r w:rsidRPr="00050A6C">
              <w:rPr>
                <w:rFonts w:ascii="Times New Roman" w:eastAsia="Times New Roman" w:hAnsi="Times New Roman" w:cs="Times New Roman"/>
                <w:sz w:val="24"/>
                <w:szCs w:val="24"/>
              </w:rPr>
              <w:br/>
              <w:t>Length: 17.7"</w:t>
            </w:r>
            <w:r w:rsidRPr="00050A6C">
              <w:rPr>
                <w:rFonts w:ascii="Times New Roman" w:eastAsia="Times New Roman" w:hAnsi="Times New Roman" w:cs="Times New Roman"/>
                <w:sz w:val="24"/>
                <w:szCs w:val="24"/>
              </w:rPr>
              <w:br/>
              <w:t>Width: 15.6"</w:t>
            </w:r>
            <w:r w:rsidRPr="00050A6C">
              <w:rPr>
                <w:rFonts w:ascii="Times New Roman" w:eastAsia="Times New Roman" w:hAnsi="Times New Roman" w:cs="Times New Roman"/>
                <w:sz w:val="24"/>
                <w:szCs w:val="24"/>
              </w:rPr>
              <w:br/>
              <w:t>Weight Bare: 21 Lbs.</w:t>
            </w:r>
            <w:r w:rsidRPr="00050A6C">
              <w:rPr>
                <w:rFonts w:ascii="Times New Roman" w:eastAsia="Times New Roman" w:hAnsi="Times New Roman" w:cs="Times New Roman"/>
                <w:sz w:val="24"/>
                <w:szCs w:val="24"/>
              </w:rPr>
              <w:br/>
              <w:t>Weight with two E30-150 motors, two MC-1250 batteries, AmpFlow 160 controller: 37 Lbs.</w:t>
            </w:r>
            <w:r w:rsidRPr="00050A6C">
              <w:rPr>
                <w:rFonts w:ascii="Times New Roman" w:eastAsia="Times New Roman" w:hAnsi="Times New Roman" w:cs="Times New Roman"/>
                <w:b/>
                <w:bCs/>
                <w:sz w:val="24"/>
                <w:szCs w:val="24"/>
              </w:rPr>
              <w:br/>
            </w:r>
            <w:r w:rsidRPr="00050A6C">
              <w:rPr>
                <w:rFonts w:ascii="Times New Roman" w:eastAsia="Times New Roman" w:hAnsi="Times New Roman" w:cs="Times New Roman"/>
                <w:b/>
                <w:bCs/>
                <w:sz w:val="24"/>
                <w:szCs w:val="24"/>
              </w:rPr>
              <w:lastRenderedPageBreak/>
              <w:t xml:space="preserve">Visit our </w:t>
            </w:r>
            <w:hyperlink r:id="rId81" w:history="1">
              <w:r w:rsidRPr="00050A6C">
                <w:rPr>
                  <w:rFonts w:ascii="Times New Roman" w:eastAsia="Times New Roman" w:hAnsi="Times New Roman" w:cs="Times New Roman"/>
                  <w:b/>
                  <w:bCs/>
                  <w:color w:val="0000FF"/>
                  <w:sz w:val="24"/>
                  <w:szCs w:val="24"/>
                  <w:u w:val="single"/>
                </w:rPr>
                <w:t>order page</w:t>
              </w:r>
            </w:hyperlink>
            <w:r w:rsidRPr="00050A6C">
              <w:rPr>
                <w:rFonts w:ascii="Times New Roman" w:eastAsia="Times New Roman" w:hAnsi="Times New Roman" w:cs="Times New Roman"/>
                <w:b/>
                <w:bCs/>
                <w:sz w:val="24"/>
                <w:szCs w:val="24"/>
              </w:rPr>
              <w:t xml:space="preserve"> to place your order.</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b/>
                <w:bCs/>
                <w:sz w:val="27"/>
              </w:rPr>
              <w:t>Middle Weight Kits</w:t>
            </w:r>
            <w:r w:rsidRPr="00050A6C">
              <w:rPr>
                <w:rFonts w:ascii="Times New Roman" w:eastAsia="Times New Roman" w:hAnsi="Times New Roman" w:cs="Times New Roman"/>
                <w:b/>
                <w:bCs/>
                <w:sz w:val="24"/>
                <w:szCs w:val="24"/>
              </w:rPr>
              <w:br/>
            </w:r>
            <w:r>
              <w:rPr>
                <w:rFonts w:ascii="Times New Roman" w:eastAsia="Times New Roman" w:hAnsi="Times New Roman" w:cs="Times New Roman"/>
                <w:noProof/>
                <w:sz w:val="24"/>
                <w:szCs w:val="24"/>
              </w:rPr>
              <w:drawing>
                <wp:anchor distT="0" distB="0" distL="142875" distR="142875" simplePos="0" relativeHeight="251668480" behindDoc="0" locked="0" layoutInCell="1" allowOverlap="0">
                  <wp:simplePos x="0" y="0"/>
                  <wp:positionH relativeFrom="column">
                    <wp:align>right</wp:align>
                  </wp:positionH>
                  <wp:positionV relativeFrom="line">
                    <wp:posOffset>0</wp:posOffset>
                  </wp:positionV>
                  <wp:extent cx="3810000" cy="2971800"/>
                  <wp:effectExtent l="19050" t="0" r="0" b="0"/>
                  <wp:wrapSquare wrapText="bothSides"/>
                  <wp:docPr id="49" name="Picture 25" descr="http://www.battlekits.com/mid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battlekits.com/middle.JPG"/>
                          <pic:cNvPicPr>
                            <a:picLocks noChangeAspect="1" noChangeArrowheads="1"/>
                          </pic:cNvPicPr>
                        </pic:nvPicPr>
                        <pic:blipFill>
                          <a:blip r:embed="rId82"/>
                          <a:srcRect/>
                          <a:stretch>
                            <a:fillRect/>
                          </a:stretch>
                        </pic:blipFill>
                        <pic:spPr bwMode="auto">
                          <a:xfrm>
                            <a:off x="0" y="0"/>
                            <a:ext cx="3810000" cy="2971800"/>
                          </a:xfrm>
                          <a:prstGeom prst="rect">
                            <a:avLst/>
                          </a:prstGeom>
                          <a:noFill/>
                          <a:ln w="9525">
                            <a:noFill/>
                            <a:miter lim="800000"/>
                            <a:headEnd/>
                            <a:tailEnd/>
                          </a:ln>
                        </pic:spPr>
                      </pic:pic>
                    </a:graphicData>
                  </a:graphic>
                </wp:anchor>
              </w:drawing>
            </w:r>
            <w:r w:rsidRPr="00050A6C">
              <w:rPr>
                <w:rFonts w:ascii="Times New Roman" w:eastAsia="Times New Roman" w:hAnsi="Times New Roman" w:cs="Times New Roman"/>
                <w:sz w:val="24"/>
                <w:szCs w:val="24"/>
              </w:rPr>
              <w:t xml:space="preserve">You can order this kit with up to four motors and  four MC-545 batteries installed. The square footprint works well for a many types of robotics projects. </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xml:space="preserve">Note that four motors are </w:t>
            </w:r>
            <w:r w:rsidRPr="00050A6C">
              <w:rPr>
                <w:rFonts w:ascii="Times New Roman" w:eastAsia="Times New Roman" w:hAnsi="Times New Roman" w:cs="Times New Roman"/>
                <w:i/>
                <w:iCs/>
                <w:sz w:val="24"/>
                <w:szCs w:val="24"/>
              </w:rPr>
              <w:t>not</w:t>
            </w:r>
            <w:r w:rsidRPr="00050A6C">
              <w:rPr>
                <w:rFonts w:ascii="Times New Roman" w:eastAsia="Times New Roman" w:hAnsi="Times New Roman" w:cs="Times New Roman"/>
                <w:sz w:val="24"/>
                <w:szCs w:val="24"/>
              </w:rPr>
              <w:t xml:space="preserve"> required in any of our kits in order to achieve four-wheel drive. All wheels will be driven even if only two motors are installed in the kits. But if you decide to go with the E30-150 economy motors, we suggest you use four of them in the middle weight.</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A total of ten chains are used for power transmission and speed reduction. The ten chains have no connecting links, and they are all exactly the same length. In fact, every chain in all of our kits is the same length, (except two chains in the heavy weight). This enables us to buy these in large quantities and reduce costs. All the kits also share wheels, axles, sprockets, shafts, and other hardware so we are able to take advantage of volume discounts on all those items.</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The base plate is drilled and countersunk with all the holes required to mount the speed controller, three sizes of batteries, and other components - a total of 84 holes.</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b/>
                <w:bCs/>
                <w:sz w:val="24"/>
                <w:szCs w:val="24"/>
              </w:rPr>
              <w:t>Available options:</w:t>
            </w:r>
            <w:r w:rsidRPr="00050A6C">
              <w:rPr>
                <w:rFonts w:ascii="Times New Roman" w:eastAsia="Times New Roman" w:hAnsi="Times New Roman" w:cs="Times New Roman"/>
                <w:b/>
                <w:bCs/>
                <w:sz w:val="24"/>
                <w:szCs w:val="24"/>
              </w:rPr>
              <w:br/>
            </w:r>
            <w:hyperlink r:id="rId83" w:tgtFrame="_blank" w:history="1">
              <w:r w:rsidRPr="00050A6C">
                <w:rPr>
                  <w:rFonts w:ascii="Times New Roman" w:eastAsia="Times New Roman" w:hAnsi="Times New Roman" w:cs="Times New Roman"/>
                  <w:color w:val="0000FF"/>
                  <w:sz w:val="24"/>
                  <w:szCs w:val="24"/>
                  <w:u w:val="single"/>
                </w:rPr>
                <w:t>Six different motors</w:t>
              </w:r>
            </w:hyperlink>
            <w:r w:rsidRPr="00050A6C">
              <w:rPr>
                <w:rFonts w:ascii="Times New Roman" w:eastAsia="Times New Roman" w:hAnsi="Times New Roman" w:cs="Times New Roman"/>
                <w:sz w:val="24"/>
                <w:szCs w:val="24"/>
              </w:rPr>
              <w:br/>
            </w:r>
            <w:hyperlink r:id="rId84" w:history="1">
              <w:r w:rsidRPr="00050A6C">
                <w:rPr>
                  <w:rFonts w:ascii="Times New Roman" w:eastAsia="Times New Roman" w:hAnsi="Times New Roman" w:cs="Times New Roman"/>
                  <w:color w:val="0000FF"/>
                  <w:sz w:val="24"/>
                  <w:szCs w:val="24"/>
                  <w:u w:val="single"/>
                </w:rPr>
                <w:t>M</w:t>
              </w:r>
            </w:hyperlink>
            <w:hyperlink r:id="rId85" w:tgtFrame="_blank" w:history="1">
              <w:r w:rsidRPr="00050A6C">
                <w:rPr>
                  <w:rFonts w:ascii="Times New Roman" w:eastAsia="Times New Roman" w:hAnsi="Times New Roman" w:cs="Times New Roman"/>
                  <w:color w:val="0000FF"/>
                  <w:sz w:val="24"/>
                  <w:szCs w:val="24"/>
                  <w:u w:val="single"/>
                </w:rPr>
                <w:t>C-545 or MC-680 batteries</w:t>
              </w:r>
            </w:hyperlink>
            <w:r w:rsidRPr="00050A6C">
              <w:rPr>
                <w:rFonts w:ascii="Times New Roman" w:eastAsia="Times New Roman" w:hAnsi="Times New Roman" w:cs="Times New Roman"/>
                <w:sz w:val="24"/>
                <w:szCs w:val="24"/>
              </w:rPr>
              <w:br/>
            </w:r>
            <w:hyperlink r:id="rId86" w:tgtFrame="_blank" w:history="1">
              <w:r w:rsidRPr="00050A6C">
                <w:rPr>
                  <w:rFonts w:ascii="Times New Roman" w:eastAsia="Times New Roman" w:hAnsi="Times New Roman" w:cs="Times New Roman"/>
                  <w:color w:val="0000FF"/>
                  <w:sz w:val="24"/>
                  <w:szCs w:val="24"/>
                  <w:u w:val="single"/>
                </w:rPr>
                <w:t>AmpFlow speed controller</w:t>
              </w:r>
            </w:hyperlink>
            <w:r w:rsidRPr="00050A6C">
              <w:rPr>
                <w:rFonts w:ascii="Times New Roman" w:eastAsia="Times New Roman" w:hAnsi="Times New Roman" w:cs="Times New Roman"/>
                <w:sz w:val="24"/>
                <w:szCs w:val="24"/>
              </w:rPr>
              <w:br/>
            </w:r>
            <w:hyperlink r:id="rId87" w:anchor="ratio" w:history="1">
              <w:r w:rsidRPr="00050A6C">
                <w:rPr>
                  <w:rFonts w:ascii="Times New Roman" w:eastAsia="Times New Roman" w:hAnsi="Times New Roman" w:cs="Times New Roman"/>
                  <w:color w:val="0000FF"/>
                  <w:sz w:val="24"/>
                  <w:szCs w:val="24"/>
                  <w:u w:val="single"/>
                </w:rPr>
                <w:t>High-speed gearing</w:t>
              </w:r>
            </w:hyperlink>
            <w:r w:rsidRPr="00050A6C">
              <w:rPr>
                <w:rFonts w:ascii="Times New Roman" w:eastAsia="Times New Roman" w:hAnsi="Times New Roman" w:cs="Times New Roman"/>
                <w:sz w:val="24"/>
                <w:szCs w:val="24"/>
              </w:rPr>
              <w:br/>
            </w:r>
            <w:hyperlink r:id="rId88" w:history="1">
              <w:r w:rsidRPr="00050A6C">
                <w:rPr>
                  <w:rFonts w:ascii="Times New Roman" w:eastAsia="Times New Roman" w:hAnsi="Times New Roman" w:cs="Times New Roman"/>
                  <w:color w:val="0000FF"/>
                  <w:sz w:val="24"/>
                  <w:szCs w:val="24"/>
                  <w:u w:val="single"/>
                </w:rPr>
                <w:t xml:space="preserve">Radio control </w:t>
              </w:r>
            </w:hyperlink>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b/>
                <w:bCs/>
                <w:sz w:val="24"/>
                <w:szCs w:val="24"/>
              </w:rPr>
              <w:t>Specifications:</w:t>
            </w:r>
            <w:r w:rsidRPr="00050A6C">
              <w:rPr>
                <w:rFonts w:ascii="Times New Roman" w:eastAsia="Times New Roman" w:hAnsi="Times New Roman" w:cs="Times New Roman"/>
                <w:sz w:val="24"/>
                <w:szCs w:val="24"/>
              </w:rPr>
              <w:br/>
              <w:t>Ships fully assembled (except for electrical connections)</w:t>
            </w:r>
            <w:r w:rsidRPr="00050A6C">
              <w:rPr>
                <w:rFonts w:ascii="Times New Roman" w:eastAsia="Times New Roman" w:hAnsi="Times New Roman" w:cs="Times New Roman"/>
                <w:sz w:val="24"/>
                <w:szCs w:val="24"/>
              </w:rPr>
              <w:br/>
              <w:t>Length: 22.4"</w:t>
            </w:r>
            <w:r w:rsidRPr="00050A6C">
              <w:rPr>
                <w:rFonts w:ascii="Times New Roman" w:eastAsia="Times New Roman" w:hAnsi="Times New Roman" w:cs="Times New Roman"/>
                <w:sz w:val="24"/>
                <w:szCs w:val="24"/>
              </w:rPr>
              <w:br/>
              <w:t>Width: 21.3"</w:t>
            </w:r>
            <w:r w:rsidRPr="00050A6C">
              <w:rPr>
                <w:rFonts w:ascii="Times New Roman" w:eastAsia="Times New Roman" w:hAnsi="Times New Roman" w:cs="Times New Roman"/>
                <w:sz w:val="24"/>
                <w:szCs w:val="24"/>
              </w:rPr>
              <w:br/>
              <w:t>Weight Bare: 30 Lbs.</w:t>
            </w:r>
            <w:r w:rsidRPr="00050A6C">
              <w:rPr>
                <w:rFonts w:ascii="Times New Roman" w:eastAsia="Times New Roman" w:hAnsi="Times New Roman" w:cs="Times New Roman"/>
                <w:sz w:val="24"/>
                <w:szCs w:val="24"/>
              </w:rPr>
              <w:br/>
              <w:t>Weight with two A28-400 motors, two MC-545 batteries, AmpFlow controller: 62 Lbs</w:t>
            </w:r>
            <w:r w:rsidRPr="00050A6C">
              <w:rPr>
                <w:rFonts w:ascii="Times New Roman" w:eastAsia="Times New Roman" w:hAnsi="Times New Roman" w:cs="Times New Roman"/>
                <w:b/>
                <w:bCs/>
                <w:sz w:val="24"/>
                <w:szCs w:val="24"/>
              </w:rPr>
              <w:br/>
              <w:t xml:space="preserve">Visit our </w:t>
            </w:r>
            <w:hyperlink r:id="rId89" w:history="1">
              <w:r w:rsidRPr="00050A6C">
                <w:rPr>
                  <w:rFonts w:ascii="Times New Roman" w:eastAsia="Times New Roman" w:hAnsi="Times New Roman" w:cs="Times New Roman"/>
                  <w:b/>
                  <w:bCs/>
                  <w:color w:val="0000FF"/>
                  <w:sz w:val="24"/>
                  <w:szCs w:val="24"/>
                  <w:u w:val="single"/>
                </w:rPr>
                <w:t>order page</w:t>
              </w:r>
            </w:hyperlink>
            <w:r w:rsidRPr="00050A6C">
              <w:rPr>
                <w:rFonts w:ascii="Times New Roman" w:eastAsia="Times New Roman" w:hAnsi="Times New Roman" w:cs="Times New Roman"/>
                <w:b/>
                <w:bCs/>
                <w:sz w:val="24"/>
                <w:szCs w:val="24"/>
              </w:rPr>
              <w:t xml:space="preserve"> to place your order.</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lastRenderedPageBreak/>
              <w:t> </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b/>
                <w:bCs/>
                <w:sz w:val="27"/>
              </w:rPr>
              <w:t>Heavy Weight Kits</w:t>
            </w:r>
            <w:r w:rsidRPr="00050A6C">
              <w:rPr>
                <w:rFonts w:ascii="Times New Roman" w:eastAsia="Times New Roman" w:hAnsi="Times New Roman" w:cs="Times New Roman"/>
                <w:b/>
                <w:bCs/>
                <w:sz w:val="24"/>
                <w:szCs w:val="24"/>
              </w:rPr>
              <w:br/>
            </w:r>
            <w:r>
              <w:rPr>
                <w:rFonts w:ascii="Times New Roman" w:eastAsia="Times New Roman" w:hAnsi="Times New Roman" w:cs="Times New Roman"/>
                <w:noProof/>
                <w:sz w:val="24"/>
                <w:szCs w:val="24"/>
              </w:rPr>
              <w:drawing>
                <wp:anchor distT="0" distB="0" distL="142875" distR="142875" simplePos="0" relativeHeight="251669504" behindDoc="0" locked="0" layoutInCell="1" allowOverlap="0">
                  <wp:simplePos x="0" y="0"/>
                  <wp:positionH relativeFrom="column">
                    <wp:align>right</wp:align>
                  </wp:positionH>
                  <wp:positionV relativeFrom="line">
                    <wp:posOffset>0</wp:posOffset>
                  </wp:positionV>
                  <wp:extent cx="3810000" cy="2971800"/>
                  <wp:effectExtent l="19050" t="0" r="0" b="0"/>
                  <wp:wrapSquare wrapText="bothSides"/>
                  <wp:docPr id="48" name="Picture 26" descr="http://www.battlekits.com/heav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battlekits.com/heavy.JPG"/>
                          <pic:cNvPicPr>
                            <a:picLocks noChangeAspect="1" noChangeArrowheads="1"/>
                          </pic:cNvPicPr>
                        </pic:nvPicPr>
                        <pic:blipFill>
                          <a:blip r:embed="rId90"/>
                          <a:srcRect/>
                          <a:stretch>
                            <a:fillRect/>
                          </a:stretch>
                        </pic:blipFill>
                        <pic:spPr bwMode="auto">
                          <a:xfrm>
                            <a:off x="0" y="0"/>
                            <a:ext cx="3810000" cy="2971800"/>
                          </a:xfrm>
                          <a:prstGeom prst="rect">
                            <a:avLst/>
                          </a:prstGeom>
                          <a:noFill/>
                          <a:ln w="9525">
                            <a:noFill/>
                            <a:miter lim="800000"/>
                            <a:headEnd/>
                            <a:tailEnd/>
                          </a:ln>
                        </pic:spPr>
                      </pic:pic>
                    </a:graphicData>
                  </a:graphic>
                </wp:anchor>
              </w:drawing>
            </w:r>
            <w:r w:rsidRPr="00050A6C">
              <w:rPr>
                <w:rFonts w:ascii="Times New Roman" w:eastAsia="Times New Roman" w:hAnsi="Times New Roman" w:cs="Times New Roman"/>
                <w:sz w:val="24"/>
                <w:szCs w:val="24"/>
              </w:rPr>
              <w:t>The Middle and Heavy weight kits can be configured with two or four motors. Ether configuration will provide four-wheel drive. Robots with just two motors employ a "jack shaft" in place of the second set of motors. The jack shaft is simply a shaft with two sprockets that runs in two ball bearings mounted in the aluminum drive module. Four motors are required in the heavy weight kit if you choose to use the E30-150 economy motors.</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The base plate is drilled and countersunk with all the holes required to mount one or two speed controllers, three sizes of batteries, and other components - a total of 92 holes.</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b/>
                <w:bCs/>
                <w:sz w:val="24"/>
                <w:szCs w:val="24"/>
              </w:rPr>
              <w:t>Available options:</w:t>
            </w:r>
            <w:r w:rsidRPr="00050A6C">
              <w:rPr>
                <w:rFonts w:ascii="Times New Roman" w:eastAsia="Times New Roman" w:hAnsi="Times New Roman" w:cs="Times New Roman"/>
                <w:b/>
                <w:bCs/>
                <w:sz w:val="24"/>
                <w:szCs w:val="24"/>
              </w:rPr>
              <w:br/>
            </w:r>
            <w:hyperlink r:id="rId91" w:tgtFrame="_blank" w:history="1">
              <w:r w:rsidRPr="00050A6C">
                <w:rPr>
                  <w:rFonts w:ascii="Times New Roman" w:eastAsia="Times New Roman" w:hAnsi="Times New Roman" w:cs="Times New Roman"/>
                  <w:color w:val="0000FF"/>
                  <w:sz w:val="24"/>
                  <w:szCs w:val="24"/>
                  <w:u w:val="single"/>
                </w:rPr>
                <w:t>Six different motors</w:t>
              </w:r>
            </w:hyperlink>
            <w:r w:rsidRPr="00050A6C">
              <w:rPr>
                <w:rFonts w:ascii="Times New Roman" w:eastAsia="Times New Roman" w:hAnsi="Times New Roman" w:cs="Times New Roman"/>
                <w:sz w:val="24"/>
                <w:szCs w:val="24"/>
              </w:rPr>
              <w:br/>
            </w:r>
            <w:hyperlink r:id="rId92" w:history="1">
              <w:r w:rsidRPr="00050A6C">
                <w:rPr>
                  <w:rFonts w:ascii="Times New Roman" w:eastAsia="Times New Roman" w:hAnsi="Times New Roman" w:cs="Times New Roman"/>
                  <w:color w:val="0000FF"/>
                  <w:sz w:val="24"/>
                  <w:szCs w:val="24"/>
                  <w:u w:val="single"/>
                </w:rPr>
                <w:t>M</w:t>
              </w:r>
            </w:hyperlink>
            <w:hyperlink r:id="rId93" w:tgtFrame="_blank" w:history="1">
              <w:r w:rsidRPr="00050A6C">
                <w:rPr>
                  <w:rFonts w:ascii="Times New Roman" w:eastAsia="Times New Roman" w:hAnsi="Times New Roman" w:cs="Times New Roman"/>
                  <w:color w:val="0000FF"/>
                  <w:sz w:val="24"/>
                  <w:szCs w:val="24"/>
                  <w:u w:val="single"/>
                </w:rPr>
                <w:t>C-545 or MC-680 batteries</w:t>
              </w:r>
            </w:hyperlink>
            <w:r>
              <w:rPr>
                <w:rFonts w:ascii="Times New Roman" w:eastAsia="Times New Roman" w:hAnsi="Times New Roman" w:cs="Times New Roman"/>
                <w:noProof/>
                <w:sz w:val="24"/>
                <w:szCs w:val="24"/>
              </w:rPr>
              <w:drawing>
                <wp:anchor distT="0" distB="0" distL="0" distR="0" simplePos="0" relativeHeight="251670528" behindDoc="0" locked="0" layoutInCell="1" allowOverlap="0">
                  <wp:simplePos x="0" y="0"/>
                  <wp:positionH relativeFrom="column">
                    <wp:align>right</wp:align>
                  </wp:positionH>
                  <wp:positionV relativeFrom="line">
                    <wp:posOffset>0</wp:posOffset>
                  </wp:positionV>
                  <wp:extent cx="1219200" cy="1181100"/>
                  <wp:effectExtent l="19050" t="0" r="0" b="0"/>
                  <wp:wrapSquare wrapText="bothSides"/>
                  <wp:docPr id="47" name="Picture 27" descr="http://www.battlekits.com/Ch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battlekits.com/Chain.gif"/>
                          <pic:cNvPicPr>
                            <a:picLocks noChangeAspect="1" noChangeArrowheads="1" noCrop="1"/>
                          </pic:cNvPicPr>
                        </pic:nvPicPr>
                        <pic:blipFill>
                          <a:blip r:embed="rId94"/>
                          <a:srcRect/>
                          <a:stretch>
                            <a:fillRect/>
                          </a:stretch>
                        </pic:blipFill>
                        <pic:spPr bwMode="auto">
                          <a:xfrm>
                            <a:off x="0" y="0"/>
                            <a:ext cx="1219200" cy="1181100"/>
                          </a:xfrm>
                          <a:prstGeom prst="rect">
                            <a:avLst/>
                          </a:prstGeom>
                          <a:noFill/>
                          <a:ln w="9525">
                            <a:noFill/>
                            <a:miter lim="800000"/>
                            <a:headEnd/>
                            <a:tailEnd/>
                          </a:ln>
                        </pic:spPr>
                      </pic:pic>
                    </a:graphicData>
                  </a:graphic>
                </wp:anchor>
              </w:drawing>
            </w:r>
            <w:r w:rsidRPr="00050A6C">
              <w:rPr>
                <w:rFonts w:ascii="Times New Roman" w:eastAsia="Times New Roman" w:hAnsi="Times New Roman" w:cs="Times New Roman"/>
                <w:sz w:val="24"/>
                <w:szCs w:val="24"/>
              </w:rPr>
              <w:br/>
            </w:r>
            <w:hyperlink r:id="rId95" w:tgtFrame="_blank" w:history="1">
              <w:r w:rsidRPr="00050A6C">
                <w:rPr>
                  <w:rFonts w:ascii="Times New Roman" w:eastAsia="Times New Roman" w:hAnsi="Times New Roman" w:cs="Times New Roman"/>
                  <w:color w:val="0000FF"/>
                  <w:sz w:val="24"/>
                  <w:szCs w:val="24"/>
                  <w:u w:val="single"/>
                </w:rPr>
                <w:t>AmpFlow speed controller</w:t>
              </w:r>
            </w:hyperlink>
            <w:r w:rsidRPr="00050A6C">
              <w:rPr>
                <w:rFonts w:ascii="Times New Roman" w:eastAsia="Times New Roman" w:hAnsi="Times New Roman" w:cs="Times New Roman"/>
                <w:sz w:val="24"/>
                <w:szCs w:val="24"/>
              </w:rPr>
              <w:br/>
            </w:r>
            <w:hyperlink r:id="rId96" w:anchor="ratio" w:history="1">
              <w:r w:rsidRPr="00050A6C">
                <w:rPr>
                  <w:rFonts w:ascii="Times New Roman" w:eastAsia="Times New Roman" w:hAnsi="Times New Roman" w:cs="Times New Roman"/>
                  <w:color w:val="0000FF"/>
                  <w:sz w:val="24"/>
                  <w:szCs w:val="24"/>
                  <w:u w:val="single"/>
                </w:rPr>
                <w:t>High-speed gearing</w:t>
              </w:r>
            </w:hyperlink>
            <w:r w:rsidRPr="00050A6C">
              <w:rPr>
                <w:rFonts w:ascii="Times New Roman" w:eastAsia="Times New Roman" w:hAnsi="Times New Roman" w:cs="Times New Roman"/>
                <w:sz w:val="24"/>
                <w:szCs w:val="24"/>
              </w:rPr>
              <w:br/>
            </w:r>
            <w:hyperlink r:id="rId97" w:history="1">
              <w:r w:rsidRPr="00050A6C">
                <w:rPr>
                  <w:rFonts w:ascii="Times New Roman" w:eastAsia="Times New Roman" w:hAnsi="Times New Roman" w:cs="Times New Roman"/>
                  <w:color w:val="0000FF"/>
                  <w:sz w:val="24"/>
                  <w:szCs w:val="24"/>
                  <w:u w:val="single"/>
                </w:rPr>
                <w:t xml:space="preserve">Radio control </w:t>
              </w:r>
            </w:hyperlink>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b/>
                <w:bCs/>
                <w:sz w:val="24"/>
                <w:szCs w:val="24"/>
              </w:rPr>
              <w:t>Specifications:</w:t>
            </w:r>
            <w:r w:rsidRPr="00050A6C">
              <w:rPr>
                <w:rFonts w:ascii="Times New Roman" w:eastAsia="Times New Roman" w:hAnsi="Times New Roman" w:cs="Times New Roman"/>
                <w:sz w:val="24"/>
                <w:szCs w:val="24"/>
              </w:rPr>
              <w:br/>
              <w:t>Ships fully assembled (except for electrical connections)</w:t>
            </w:r>
            <w:r w:rsidRPr="00050A6C">
              <w:rPr>
                <w:rFonts w:ascii="Times New Roman" w:eastAsia="Times New Roman" w:hAnsi="Times New Roman" w:cs="Times New Roman"/>
                <w:sz w:val="24"/>
                <w:szCs w:val="24"/>
              </w:rPr>
              <w:br/>
              <w:t>Length: 30.0"</w:t>
            </w:r>
            <w:r w:rsidRPr="00050A6C">
              <w:rPr>
                <w:rFonts w:ascii="Times New Roman" w:eastAsia="Times New Roman" w:hAnsi="Times New Roman" w:cs="Times New Roman"/>
                <w:sz w:val="24"/>
                <w:szCs w:val="24"/>
              </w:rPr>
              <w:br/>
              <w:t>Width: 24.0"</w:t>
            </w:r>
            <w:r w:rsidRPr="00050A6C">
              <w:rPr>
                <w:rFonts w:ascii="Times New Roman" w:eastAsia="Times New Roman" w:hAnsi="Times New Roman" w:cs="Times New Roman"/>
                <w:sz w:val="24"/>
                <w:szCs w:val="24"/>
              </w:rPr>
              <w:br/>
              <w:t>Weight Bare: 43 Lbs.</w:t>
            </w:r>
            <w:r w:rsidRPr="00050A6C">
              <w:rPr>
                <w:rFonts w:ascii="Times New Roman" w:eastAsia="Times New Roman" w:hAnsi="Times New Roman" w:cs="Times New Roman"/>
                <w:sz w:val="24"/>
                <w:szCs w:val="24"/>
              </w:rPr>
              <w:br/>
              <w:t>Weight with two A28-400 motors, two MC-680 batteries, AmpFlow controller: 83 Lbs</w:t>
            </w:r>
            <w:r w:rsidRPr="00050A6C">
              <w:rPr>
                <w:rFonts w:ascii="Times New Roman" w:eastAsia="Times New Roman" w:hAnsi="Times New Roman" w:cs="Times New Roman"/>
                <w:b/>
                <w:bCs/>
                <w:sz w:val="24"/>
                <w:szCs w:val="24"/>
              </w:rPr>
              <w:br/>
              <w:t xml:space="preserve">Visit our </w:t>
            </w:r>
            <w:hyperlink r:id="rId98" w:history="1">
              <w:r w:rsidRPr="00050A6C">
                <w:rPr>
                  <w:rFonts w:ascii="Times New Roman" w:eastAsia="Times New Roman" w:hAnsi="Times New Roman" w:cs="Times New Roman"/>
                  <w:b/>
                  <w:bCs/>
                  <w:color w:val="0000FF"/>
                  <w:sz w:val="24"/>
                  <w:szCs w:val="24"/>
                  <w:u w:val="single"/>
                </w:rPr>
                <w:t>order page</w:t>
              </w:r>
            </w:hyperlink>
            <w:r w:rsidRPr="00050A6C">
              <w:rPr>
                <w:rFonts w:ascii="Times New Roman" w:eastAsia="Times New Roman" w:hAnsi="Times New Roman" w:cs="Times New Roman"/>
                <w:b/>
                <w:bCs/>
                <w:sz w:val="24"/>
                <w:szCs w:val="24"/>
              </w:rPr>
              <w:t xml:space="preserve"> to place your order.</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bookmarkStart w:id="223" w:name="MDU"/>
            <w:bookmarkEnd w:id="223"/>
            <w:r w:rsidRPr="00050A6C">
              <w:rPr>
                <w:rFonts w:ascii="Times New Roman" w:eastAsia="Times New Roman" w:hAnsi="Times New Roman" w:cs="Times New Roman"/>
                <w:b/>
                <w:bCs/>
                <w:sz w:val="27"/>
              </w:rPr>
              <w:t>Modular Drive Units</w:t>
            </w:r>
            <w:r w:rsidRPr="00050A6C">
              <w:rPr>
                <w:rFonts w:ascii="Times New Roman" w:eastAsia="Times New Roman" w:hAnsi="Times New Roman" w:cs="Times New Roman"/>
                <w:b/>
                <w:bCs/>
                <w:sz w:val="24"/>
                <w:szCs w:val="24"/>
              </w:rPr>
              <w:br/>
            </w:r>
            <w:r>
              <w:rPr>
                <w:rFonts w:ascii="Times New Roman" w:eastAsia="Times New Roman" w:hAnsi="Times New Roman" w:cs="Times New Roman"/>
                <w:noProof/>
                <w:sz w:val="24"/>
                <w:szCs w:val="24"/>
              </w:rPr>
              <w:drawing>
                <wp:anchor distT="0" distB="0" distL="142875" distR="142875" simplePos="0" relativeHeight="251671552" behindDoc="0" locked="0" layoutInCell="1" allowOverlap="0">
                  <wp:simplePos x="0" y="0"/>
                  <wp:positionH relativeFrom="column">
                    <wp:align>right</wp:align>
                  </wp:positionH>
                  <wp:positionV relativeFrom="line">
                    <wp:posOffset>0</wp:posOffset>
                  </wp:positionV>
                  <wp:extent cx="4286250" cy="2333625"/>
                  <wp:effectExtent l="19050" t="0" r="0" b="0"/>
                  <wp:wrapSquare wrapText="bothSides"/>
                  <wp:docPr id="46" name="Picture 28" descr="http://www.battlekits.com/MDU_N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battlekits.com/MDU_Nm.JPG"/>
                          <pic:cNvPicPr>
                            <a:picLocks noChangeAspect="1" noChangeArrowheads="1"/>
                          </pic:cNvPicPr>
                        </pic:nvPicPr>
                        <pic:blipFill>
                          <a:blip r:embed="rId99"/>
                          <a:srcRect/>
                          <a:stretch>
                            <a:fillRect/>
                          </a:stretch>
                        </pic:blipFill>
                        <pic:spPr bwMode="auto">
                          <a:xfrm>
                            <a:off x="0" y="0"/>
                            <a:ext cx="4286250" cy="2333625"/>
                          </a:xfrm>
                          <a:prstGeom prst="rect">
                            <a:avLst/>
                          </a:prstGeom>
                          <a:noFill/>
                          <a:ln w="9525">
                            <a:noFill/>
                            <a:miter lim="800000"/>
                            <a:headEnd/>
                            <a:tailEnd/>
                          </a:ln>
                        </pic:spPr>
                      </pic:pic>
                    </a:graphicData>
                  </a:graphic>
                </wp:anchor>
              </w:drawing>
            </w:r>
            <w:r w:rsidRPr="00050A6C">
              <w:rPr>
                <w:rFonts w:ascii="Times New Roman" w:eastAsia="Times New Roman" w:hAnsi="Times New Roman" w:cs="Times New Roman"/>
                <w:sz w:val="24"/>
                <w:szCs w:val="24"/>
              </w:rPr>
              <w:t>If none of our standard sizes will do the job, consider using our Modular Drive Units. With the "MDU" you can easily construct a mobile platform that is exactly the length and width you need.</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xml:space="preserve">Each unit is basically one half of one of our middle weight drive train modules. It includes a 10" length of the 3/8" extruded square tubing. The tube houses a </w:t>
            </w:r>
            <w:r w:rsidRPr="00050A6C">
              <w:rPr>
                <w:rFonts w:ascii="Times New Roman" w:eastAsia="Times New Roman" w:hAnsi="Times New Roman" w:cs="Times New Roman"/>
                <w:sz w:val="24"/>
                <w:szCs w:val="24"/>
              </w:rPr>
              <w:lastRenderedPageBreak/>
              <w:t xml:space="preserve">two-stage chain-and-sprocket speed reducer and a 4" wheel. It bolts right up to our E30, A28, or F30 </w:t>
            </w:r>
            <w:hyperlink r:id="rId100" w:tgtFrame="_blank" w:history="1">
              <w:r w:rsidRPr="00050A6C">
                <w:rPr>
                  <w:rFonts w:ascii="Times New Roman" w:eastAsia="Times New Roman" w:hAnsi="Times New Roman" w:cs="Times New Roman"/>
                  <w:color w:val="0000FF"/>
                  <w:sz w:val="24"/>
                  <w:szCs w:val="24"/>
                  <w:u w:val="single"/>
                </w:rPr>
                <w:t>motors</w:t>
              </w:r>
            </w:hyperlink>
            <w:r w:rsidRPr="00050A6C">
              <w:rPr>
                <w:rFonts w:ascii="Times New Roman" w:eastAsia="Times New Roman" w:hAnsi="Times New Roman" w:cs="Times New Roman"/>
                <w:sz w:val="24"/>
                <w:szCs w:val="24"/>
              </w:rPr>
              <w:t>. This unit is very easy to use. Just bolt it in place, plug it in, and go play!</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You can easily mount these modules into your robot by drilling and tapping four 1/4-20 screw holes right into the 3/8" aluminum wall. You can also mount other components directly to the module using more tapped holes. We left the hole locations up to you so that you would have maximum flexibility in mounting.</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The extruded aluminum frames are symmetrical so the motor can be mounted on either side. We call these "Type-A" and "Type-B". For a four-wheel drive robot, you would typically need two of each type. Just choose the types that you need on our order form. You can always reconfigure them if you change your mind.</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42875" distR="142875" simplePos="0" relativeHeight="251672576" behindDoc="0" locked="0" layoutInCell="1" allowOverlap="0">
                  <wp:simplePos x="0" y="0"/>
                  <wp:positionH relativeFrom="column">
                    <wp:align>left</wp:align>
                  </wp:positionH>
                  <wp:positionV relativeFrom="line">
                    <wp:posOffset>0</wp:posOffset>
                  </wp:positionV>
                  <wp:extent cx="3781425" cy="1885950"/>
                  <wp:effectExtent l="19050" t="0" r="9525" b="0"/>
                  <wp:wrapSquare wrapText="bothSides"/>
                  <wp:docPr id="45" name="Picture 29" descr="http://www.battlekits.com/modul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battlekits.com/module_1.JPG"/>
                          <pic:cNvPicPr>
                            <a:picLocks noChangeAspect="1" noChangeArrowheads="1"/>
                          </pic:cNvPicPr>
                        </pic:nvPicPr>
                        <pic:blipFill>
                          <a:blip r:embed="rId101"/>
                          <a:srcRect/>
                          <a:stretch>
                            <a:fillRect/>
                          </a:stretch>
                        </pic:blipFill>
                        <pic:spPr bwMode="auto">
                          <a:xfrm>
                            <a:off x="0" y="0"/>
                            <a:ext cx="3781425" cy="1885950"/>
                          </a:xfrm>
                          <a:prstGeom prst="rect">
                            <a:avLst/>
                          </a:prstGeom>
                          <a:noFill/>
                          <a:ln w="9525">
                            <a:noFill/>
                            <a:miter lim="800000"/>
                            <a:headEnd/>
                            <a:tailEnd/>
                          </a:ln>
                        </pic:spPr>
                      </pic:pic>
                    </a:graphicData>
                  </a:graphic>
                </wp:anchor>
              </w:drawing>
            </w:r>
            <w:r w:rsidRPr="00050A6C">
              <w:rPr>
                <w:rFonts w:ascii="Times New Roman" w:eastAsia="Times New Roman" w:hAnsi="Times New Roman" w:cs="Times New Roman"/>
                <w:sz w:val="24"/>
                <w:szCs w:val="24"/>
              </w:rPr>
              <w:t>Like all our kits, no chain tensioners are used in the modular drive units. The axle locations are machined to such tight tolerances that chain tensioners are not required. This is one of our key cost-cutting features in all our kits. We reduced the parts count and the cost with no impact on the ruggedness. We tried to heed the advice of Antoine de Saint-Exupery when he said "</w:t>
            </w:r>
            <w:r w:rsidRPr="00050A6C">
              <w:rPr>
                <w:rFonts w:ascii="Times New Roman" w:eastAsia="Times New Roman" w:hAnsi="Times New Roman" w:cs="Times New Roman"/>
                <w:i/>
                <w:iCs/>
                <w:sz w:val="24"/>
                <w:szCs w:val="24"/>
              </w:rPr>
              <w:t>You know you've achieved perfection in design, not when you have nothing more to add, but when you have nothing more to take away.</w:t>
            </w:r>
            <w:r w:rsidRPr="00050A6C">
              <w:rPr>
                <w:rFonts w:ascii="Times New Roman" w:eastAsia="Times New Roman" w:hAnsi="Times New Roman" w:cs="Times New Roman"/>
                <w:sz w:val="24"/>
                <w:szCs w:val="24"/>
              </w:rPr>
              <w:t>" But we made sure to temper our enthusiasm for that philosophy with Albert Einstein's advice: "</w:t>
            </w:r>
            <w:r w:rsidRPr="00050A6C">
              <w:rPr>
                <w:rFonts w:ascii="Times New Roman" w:eastAsia="Times New Roman" w:hAnsi="Times New Roman" w:cs="Times New Roman"/>
                <w:i/>
                <w:iCs/>
                <w:sz w:val="24"/>
                <w:szCs w:val="24"/>
              </w:rPr>
              <w:t>Everything should be made as simple as possible, but not simpler.</w:t>
            </w:r>
            <w:r w:rsidRPr="00050A6C">
              <w:rPr>
                <w:rFonts w:ascii="Times New Roman" w:eastAsia="Times New Roman" w:hAnsi="Times New Roman" w:cs="Times New Roman"/>
                <w:sz w:val="24"/>
                <w:szCs w:val="24"/>
              </w:rPr>
              <w:t>"</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bookmarkStart w:id="224" w:name="ratio"/>
            <w:bookmarkEnd w:id="224"/>
            <w:r w:rsidRPr="00050A6C">
              <w:rPr>
                <w:rFonts w:ascii="Times New Roman" w:eastAsia="Times New Roman" w:hAnsi="Times New Roman" w:cs="Times New Roman"/>
                <w:b/>
                <w:bCs/>
                <w:sz w:val="24"/>
                <w:szCs w:val="24"/>
              </w:rPr>
              <w:t xml:space="preserve">Reduction Ratios: </w:t>
            </w:r>
            <w:r w:rsidRPr="00050A6C">
              <w:rPr>
                <w:rFonts w:ascii="Times New Roman" w:eastAsia="Times New Roman" w:hAnsi="Times New Roman" w:cs="Times New Roman"/>
                <w:sz w:val="24"/>
                <w:szCs w:val="24"/>
              </w:rPr>
              <w:t>These drive modules are available with either 5.6 or 3.4 to 1 reduction ratios, (the same ratios used in our kits.) The standard ratio uses sprockets with 9 and 24 teeth and the high-speed ratio uses sprockets with 13 and 21 teeth. To switch to the faster ratio you just replace the standard sprockets with our high-speed sprockets.</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The following chart shows the robot's top speed using various combinations of motors and reduction ratios:</w:t>
            </w:r>
          </w:p>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70"/>
              <w:gridCol w:w="1425"/>
              <w:gridCol w:w="1425"/>
              <w:gridCol w:w="1440"/>
            </w:tblGrid>
            <w:tr w:rsidR="00050A6C" w:rsidRPr="00050A6C">
              <w:trPr>
                <w:tblCellSpacing w:w="15" w:type="dxa"/>
                <w:jc w:val="center"/>
              </w:trPr>
              <w:tc>
                <w:tcPr>
                  <w:tcW w:w="2025" w:type="dxa"/>
                  <w:tcBorders>
                    <w:top w:val="outset" w:sz="6" w:space="0" w:color="auto"/>
                    <w:left w:val="outset" w:sz="6" w:space="0" w:color="auto"/>
                    <w:bottom w:val="outset" w:sz="6" w:space="0" w:color="auto"/>
                    <w:right w:val="outset" w:sz="6" w:space="0" w:color="auto"/>
                  </w:tcBorders>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tc>
              <w:tc>
                <w:tcPr>
                  <w:tcW w:w="1395" w:type="dxa"/>
                  <w:tcBorders>
                    <w:top w:val="outset" w:sz="6" w:space="0" w:color="auto"/>
                    <w:left w:val="outset" w:sz="6" w:space="0" w:color="auto"/>
                    <w:bottom w:val="outset" w:sz="6" w:space="0" w:color="auto"/>
                    <w:right w:val="outset" w:sz="6" w:space="0" w:color="auto"/>
                  </w:tcBorders>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Motor RPM</w:t>
                  </w:r>
                </w:p>
              </w:tc>
              <w:tc>
                <w:tcPr>
                  <w:tcW w:w="1395" w:type="dxa"/>
                  <w:tcBorders>
                    <w:top w:val="outset" w:sz="6" w:space="0" w:color="auto"/>
                    <w:left w:val="outset" w:sz="6" w:space="0" w:color="auto"/>
                    <w:bottom w:val="outset" w:sz="6" w:space="0" w:color="auto"/>
                    <w:right w:val="outset" w:sz="6" w:space="0" w:color="auto"/>
                  </w:tcBorders>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Standard</w:t>
                  </w:r>
                  <w:r w:rsidRPr="00050A6C">
                    <w:rPr>
                      <w:rFonts w:ascii="Times New Roman" w:eastAsia="Times New Roman" w:hAnsi="Times New Roman" w:cs="Times New Roman"/>
                      <w:sz w:val="24"/>
                      <w:szCs w:val="24"/>
                    </w:rPr>
                    <w:br/>
                    <w:t>5.6 ratio</w:t>
                  </w:r>
                </w:p>
              </w:tc>
              <w:tc>
                <w:tcPr>
                  <w:tcW w:w="1395" w:type="dxa"/>
                  <w:tcBorders>
                    <w:top w:val="outset" w:sz="6" w:space="0" w:color="auto"/>
                    <w:left w:val="outset" w:sz="6" w:space="0" w:color="auto"/>
                    <w:bottom w:val="outset" w:sz="6" w:space="0" w:color="auto"/>
                    <w:right w:val="outset" w:sz="6" w:space="0" w:color="auto"/>
                  </w:tcBorders>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High Speed</w:t>
                  </w:r>
                  <w:r w:rsidRPr="00050A6C">
                    <w:rPr>
                      <w:rFonts w:ascii="Times New Roman" w:eastAsia="Times New Roman" w:hAnsi="Times New Roman" w:cs="Times New Roman"/>
                      <w:sz w:val="24"/>
                      <w:szCs w:val="24"/>
                    </w:rPr>
                    <w:br/>
                    <w:t>3.4 Ratio</w:t>
                  </w:r>
                </w:p>
              </w:tc>
            </w:tr>
            <w:tr w:rsidR="00050A6C" w:rsidRPr="00050A6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b/>
                      <w:bCs/>
                      <w:sz w:val="24"/>
                      <w:szCs w:val="24"/>
                    </w:rPr>
                    <w:t>A28-400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4900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10 MPH</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17 MPH</w:t>
                  </w:r>
                </w:p>
              </w:tc>
            </w:tr>
            <w:tr w:rsidR="00050A6C" w:rsidRPr="00050A6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b/>
                      <w:bCs/>
                      <w:sz w:val="24"/>
                      <w:szCs w:val="24"/>
                    </w:rPr>
                    <w:t>A28-150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6000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12 MPH</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20 MPH</w:t>
                  </w:r>
                </w:p>
              </w:tc>
            </w:tr>
            <w:tr w:rsidR="00050A6C" w:rsidRPr="00050A6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b/>
                      <w:bCs/>
                      <w:sz w:val="24"/>
                      <w:szCs w:val="24"/>
                    </w:rPr>
                    <w:t>F30-400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4800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10 MPH</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17 MPH</w:t>
                  </w:r>
                </w:p>
              </w:tc>
            </w:tr>
            <w:tr w:rsidR="00050A6C" w:rsidRPr="00050A6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b/>
                      <w:bCs/>
                      <w:sz w:val="24"/>
                      <w:szCs w:val="24"/>
                    </w:rPr>
                    <w:t>F30-150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6900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14 MPH</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23 MPH</w:t>
                  </w:r>
                </w:p>
              </w:tc>
            </w:tr>
            <w:tr w:rsidR="00050A6C" w:rsidRPr="00050A6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b/>
                      <w:bCs/>
                      <w:sz w:val="24"/>
                      <w:szCs w:val="24"/>
                    </w:rPr>
                    <w:t>E30-400</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5700</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11 MPH</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19 MPH</w:t>
                  </w:r>
                </w:p>
              </w:tc>
            </w:tr>
            <w:tr w:rsidR="00050A6C" w:rsidRPr="00050A6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b/>
                      <w:bCs/>
                      <w:sz w:val="24"/>
                      <w:szCs w:val="24"/>
                    </w:rPr>
                    <w:t>E30-150</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5600</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11 MPH</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19 MPH</w:t>
                  </w:r>
                </w:p>
              </w:tc>
            </w:tr>
          </w:tbl>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Ten to twelve MPH is plenty fast for almost any type of educational or fighting robot so we ship all our kits with the 5.6 reduction ratio. Those who have had lots of driving practice at that speed might want to try the faster ratio so we offer a high-speed upgrade. We recommend the following motors for use with the high speed ratio:</w:t>
            </w:r>
            <w:r w:rsidRPr="00050A6C">
              <w:rPr>
                <w:rFonts w:ascii="Times New Roman" w:eastAsia="Times New Roman" w:hAnsi="Times New Roman" w:cs="Times New Roman"/>
                <w:sz w:val="24"/>
                <w:szCs w:val="24"/>
              </w:rPr>
              <w:br/>
              <w:t>Light weight kit: Two of the A28-150 motors</w:t>
            </w:r>
            <w:r w:rsidRPr="00050A6C">
              <w:rPr>
                <w:rFonts w:ascii="Times New Roman" w:eastAsia="Times New Roman" w:hAnsi="Times New Roman" w:cs="Times New Roman"/>
                <w:sz w:val="24"/>
                <w:szCs w:val="24"/>
              </w:rPr>
              <w:br/>
            </w:r>
            <w:r w:rsidRPr="00050A6C">
              <w:rPr>
                <w:rFonts w:ascii="Times New Roman" w:eastAsia="Times New Roman" w:hAnsi="Times New Roman" w:cs="Times New Roman"/>
                <w:sz w:val="24"/>
                <w:szCs w:val="24"/>
              </w:rPr>
              <w:lastRenderedPageBreak/>
              <w:t>Middle or Heavy weight kits: Four of the A28-400 or F30-400 motors</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The modular drive units (unlike our kits), are available with the high speed ratio factory installed.</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b/>
                <w:bCs/>
                <w:sz w:val="24"/>
                <w:szCs w:val="24"/>
              </w:rPr>
              <w:t>Available options:</w:t>
            </w:r>
            <w:r w:rsidRPr="00050A6C">
              <w:rPr>
                <w:rFonts w:ascii="Times New Roman" w:eastAsia="Times New Roman" w:hAnsi="Times New Roman" w:cs="Times New Roman"/>
                <w:b/>
                <w:bCs/>
                <w:sz w:val="24"/>
                <w:szCs w:val="24"/>
              </w:rPr>
              <w:br/>
            </w:r>
            <w:hyperlink r:id="rId102" w:tgtFrame="_blank" w:history="1">
              <w:r w:rsidRPr="00050A6C">
                <w:rPr>
                  <w:rFonts w:ascii="Times New Roman" w:eastAsia="Times New Roman" w:hAnsi="Times New Roman" w:cs="Times New Roman"/>
                  <w:color w:val="0000FF"/>
                  <w:sz w:val="24"/>
                  <w:szCs w:val="24"/>
                  <w:u w:val="single"/>
                </w:rPr>
                <w:t>Six different motors</w:t>
              </w:r>
            </w:hyperlink>
            <w:r w:rsidRPr="00050A6C">
              <w:rPr>
                <w:rFonts w:ascii="Times New Roman" w:eastAsia="Times New Roman" w:hAnsi="Times New Roman" w:cs="Times New Roman"/>
                <w:sz w:val="24"/>
                <w:szCs w:val="24"/>
              </w:rPr>
              <w:br/>
            </w:r>
            <w:hyperlink r:id="rId103" w:anchor="ratio" w:history="1">
              <w:r w:rsidRPr="00050A6C">
                <w:rPr>
                  <w:rFonts w:ascii="Times New Roman" w:eastAsia="Times New Roman" w:hAnsi="Times New Roman" w:cs="Times New Roman"/>
                  <w:color w:val="0000FF"/>
                  <w:sz w:val="24"/>
                  <w:szCs w:val="24"/>
                  <w:u w:val="single"/>
                </w:rPr>
                <w:t>High-speed gearing</w:t>
              </w:r>
            </w:hyperlink>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b/>
                <w:bCs/>
                <w:sz w:val="24"/>
                <w:szCs w:val="24"/>
              </w:rPr>
              <w:t>Specifications:</w:t>
            </w:r>
            <w:r w:rsidRPr="00050A6C">
              <w:rPr>
                <w:rFonts w:ascii="Times New Roman" w:eastAsia="Times New Roman" w:hAnsi="Times New Roman" w:cs="Times New Roman"/>
                <w:sz w:val="24"/>
                <w:szCs w:val="24"/>
              </w:rPr>
              <w:br/>
              <w:t>Ships fully assembled with 5.6 or 3.4 reduction ratio</w:t>
            </w:r>
            <w:r w:rsidRPr="00050A6C">
              <w:rPr>
                <w:rFonts w:ascii="Times New Roman" w:eastAsia="Times New Roman" w:hAnsi="Times New Roman" w:cs="Times New Roman"/>
                <w:sz w:val="24"/>
                <w:szCs w:val="24"/>
              </w:rPr>
              <w:br/>
              <w:t>Length: 10.5"</w:t>
            </w:r>
            <w:r w:rsidRPr="00050A6C">
              <w:rPr>
                <w:rFonts w:ascii="Times New Roman" w:eastAsia="Times New Roman" w:hAnsi="Times New Roman" w:cs="Times New Roman"/>
                <w:sz w:val="24"/>
                <w:szCs w:val="24"/>
              </w:rPr>
              <w:br/>
              <w:t>Weight Bare: 5.1 Lbs.</w:t>
            </w:r>
            <w:r w:rsidRPr="00050A6C">
              <w:rPr>
                <w:rFonts w:ascii="Times New Roman" w:eastAsia="Times New Roman" w:hAnsi="Times New Roman" w:cs="Times New Roman"/>
                <w:sz w:val="24"/>
                <w:szCs w:val="24"/>
              </w:rPr>
              <w:br/>
              <w:t>Weight with E30-150 motor: 8.7 Lbs</w:t>
            </w:r>
            <w:r w:rsidRPr="00050A6C">
              <w:rPr>
                <w:rFonts w:ascii="Times New Roman" w:eastAsia="Times New Roman" w:hAnsi="Times New Roman" w:cs="Times New Roman"/>
                <w:b/>
                <w:bCs/>
                <w:sz w:val="24"/>
                <w:szCs w:val="24"/>
              </w:rPr>
              <w:br/>
              <w:t xml:space="preserve">Visit our </w:t>
            </w:r>
            <w:hyperlink r:id="rId104" w:history="1">
              <w:r w:rsidRPr="00050A6C">
                <w:rPr>
                  <w:rFonts w:ascii="Times New Roman" w:eastAsia="Times New Roman" w:hAnsi="Times New Roman" w:cs="Times New Roman"/>
                  <w:b/>
                  <w:bCs/>
                  <w:color w:val="0000FF"/>
                  <w:sz w:val="24"/>
                  <w:szCs w:val="24"/>
                  <w:u w:val="single"/>
                </w:rPr>
                <w:t>order page</w:t>
              </w:r>
            </w:hyperlink>
            <w:r w:rsidRPr="00050A6C">
              <w:rPr>
                <w:rFonts w:ascii="Times New Roman" w:eastAsia="Times New Roman" w:hAnsi="Times New Roman" w:cs="Times New Roman"/>
                <w:b/>
                <w:bCs/>
                <w:sz w:val="24"/>
                <w:szCs w:val="24"/>
              </w:rPr>
              <w:t xml:space="preserve"> to place your order.</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b/>
                <w:bCs/>
                <w:sz w:val="27"/>
              </w:rPr>
              <w:t>Low Cost</w:t>
            </w:r>
            <w:r w:rsidRPr="00050A6C">
              <w:rPr>
                <w:rFonts w:ascii="Times New Roman" w:eastAsia="Times New Roman" w:hAnsi="Times New Roman" w:cs="Times New Roman"/>
                <w:b/>
                <w:bCs/>
                <w:sz w:val="24"/>
                <w:szCs w:val="24"/>
              </w:rPr>
              <w:br/>
            </w:r>
            <w:r w:rsidRPr="00050A6C">
              <w:rPr>
                <w:rFonts w:ascii="Times New Roman" w:eastAsia="Times New Roman" w:hAnsi="Times New Roman" w:cs="Times New Roman"/>
                <w:sz w:val="24"/>
                <w:szCs w:val="24"/>
              </w:rPr>
              <w:t>An important goal when designing and specifying components for these kits was keeping the cost low. We have achieved surprisingly low prices by:</w:t>
            </w:r>
          </w:p>
          <w:p w:rsidR="00050A6C" w:rsidRPr="00050A6C" w:rsidRDefault="00050A6C" w:rsidP="00050A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Standardizing as many components as possible</w:t>
            </w:r>
          </w:p>
          <w:p w:rsidR="00050A6C" w:rsidRPr="00050A6C" w:rsidRDefault="00050A6C" w:rsidP="00050A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Using the fewest number of parts required to get the job done</w:t>
            </w:r>
          </w:p>
          <w:p w:rsidR="00050A6C" w:rsidRPr="00050A6C" w:rsidRDefault="00050A6C" w:rsidP="00050A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Buying our components in high volumes</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p w:rsidR="00050A6C" w:rsidRPr="00050A6C" w:rsidRDefault="00050A6C" w:rsidP="00050A6C">
            <w:pPr>
              <w:spacing w:after="0"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b/>
                <w:bCs/>
                <w:sz w:val="24"/>
                <w:szCs w:val="24"/>
              </w:rPr>
              <w:t xml:space="preserve">Visit our </w:t>
            </w:r>
            <w:hyperlink r:id="rId105" w:history="1">
              <w:r w:rsidRPr="00050A6C">
                <w:rPr>
                  <w:rFonts w:ascii="Times New Roman" w:eastAsia="Times New Roman" w:hAnsi="Times New Roman" w:cs="Times New Roman"/>
                  <w:b/>
                  <w:bCs/>
                  <w:color w:val="0000FF"/>
                  <w:sz w:val="24"/>
                  <w:szCs w:val="24"/>
                  <w:u w:val="single"/>
                </w:rPr>
                <w:t>order page</w:t>
              </w:r>
            </w:hyperlink>
            <w:r w:rsidRPr="00050A6C">
              <w:rPr>
                <w:rFonts w:ascii="Times New Roman" w:eastAsia="Times New Roman" w:hAnsi="Times New Roman" w:cs="Times New Roman"/>
                <w:b/>
                <w:bCs/>
                <w:sz w:val="24"/>
                <w:szCs w:val="24"/>
              </w:rPr>
              <w:t xml:space="preserve"> to order your kit. For more information, or to order individual components please visit these pages:</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b/>
                <w:bCs/>
                <w:sz w:val="24"/>
                <w:szCs w:val="24"/>
              </w:rPr>
              <w:t xml:space="preserve">*   </w:t>
            </w:r>
            <w:hyperlink r:id="rId106" w:tgtFrame="_blank" w:history="1">
              <w:r w:rsidRPr="00050A6C">
                <w:rPr>
                  <w:rFonts w:ascii="Times New Roman" w:eastAsia="Times New Roman" w:hAnsi="Times New Roman" w:cs="Times New Roman"/>
                  <w:b/>
                  <w:bCs/>
                  <w:color w:val="0000FF"/>
                  <w:sz w:val="24"/>
                  <w:szCs w:val="24"/>
                  <w:u w:val="single"/>
                </w:rPr>
                <w:t>Visit the Motors page</w:t>
              </w:r>
            </w:hyperlink>
            <w:r w:rsidRPr="00050A6C">
              <w:rPr>
                <w:rFonts w:ascii="Times New Roman" w:eastAsia="Times New Roman" w:hAnsi="Times New Roman" w:cs="Times New Roman"/>
                <w:b/>
                <w:bCs/>
                <w:sz w:val="24"/>
                <w:szCs w:val="24"/>
              </w:rPr>
              <w:br/>
              <w:t xml:space="preserve">*   </w:t>
            </w:r>
            <w:hyperlink r:id="rId107" w:tgtFrame="_blank" w:history="1">
              <w:r w:rsidRPr="00050A6C">
                <w:rPr>
                  <w:rFonts w:ascii="Times New Roman" w:eastAsia="Times New Roman" w:hAnsi="Times New Roman" w:cs="Times New Roman"/>
                  <w:b/>
                  <w:bCs/>
                  <w:color w:val="0000FF"/>
                  <w:sz w:val="24"/>
                  <w:szCs w:val="24"/>
                  <w:u w:val="single"/>
                </w:rPr>
                <w:t>Visit the Batteries page</w:t>
              </w:r>
            </w:hyperlink>
            <w:r w:rsidRPr="00050A6C">
              <w:rPr>
                <w:rFonts w:ascii="Times New Roman" w:eastAsia="Times New Roman" w:hAnsi="Times New Roman" w:cs="Times New Roman"/>
                <w:b/>
                <w:bCs/>
                <w:sz w:val="24"/>
                <w:szCs w:val="24"/>
              </w:rPr>
              <w:br/>
              <w:t xml:space="preserve">*   </w:t>
            </w:r>
            <w:hyperlink r:id="rId108" w:tgtFrame="_blank" w:history="1">
              <w:r w:rsidRPr="00050A6C">
                <w:rPr>
                  <w:rFonts w:ascii="Times New Roman" w:eastAsia="Times New Roman" w:hAnsi="Times New Roman" w:cs="Times New Roman"/>
                  <w:b/>
                  <w:bCs/>
                  <w:color w:val="0000FF"/>
                  <w:sz w:val="24"/>
                  <w:szCs w:val="24"/>
                  <w:u w:val="single"/>
                </w:rPr>
                <w:t>Visit the AmpFlow Controllers page</w:t>
              </w:r>
            </w:hyperlink>
            <w:r w:rsidRPr="00050A6C">
              <w:rPr>
                <w:rFonts w:ascii="Times New Roman" w:eastAsia="Times New Roman" w:hAnsi="Times New Roman" w:cs="Times New Roman"/>
                <w:b/>
                <w:bCs/>
                <w:sz w:val="24"/>
                <w:szCs w:val="24"/>
              </w:rPr>
              <w:br/>
              <w:t xml:space="preserve">*   </w:t>
            </w:r>
            <w:hyperlink r:id="rId109" w:tgtFrame="_blank" w:history="1">
              <w:r w:rsidRPr="00050A6C">
                <w:rPr>
                  <w:rFonts w:ascii="Times New Roman" w:eastAsia="Times New Roman" w:hAnsi="Times New Roman" w:cs="Times New Roman"/>
                  <w:b/>
                  <w:bCs/>
                  <w:color w:val="0000FF"/>
                  <w:sz w:val="24"/>
                  <w:szCs w:val="24"/>
                  <w:u w:val="single"/>
                </w:rPr>
                <w:t>Visit the Wheels page</w:t>
              </w:r>
            </w:hyperlink>
            <w:r w:rsidRPr="00050A6C">
              <w:rPr>
                <w:rFonts w:ascii="Times New Roman" w:eastAsia="Times New Roman" w:hAnsi="Times New Roman" w:cs="Times New Roman"/>
                <w:sz w:val="24"/>
                <w:szCs w:val="24"/>
              </w:rPr>
              <w:br/>
              <w:t xml:space="preserve">*   </w:t>
            </w:r>
            <w:hyperlink r:id="rId110" w:history="1">
              <w:r w:rsidRPr="00050A6C">
                <w:rPr>
                  <w:rFonts w:ascii="Times New Roman" w:eastAsia="Times New Roman" w:hAnsi="Times New Roman" w:cs="Times New Roman"/>
                  <w:b/>
                  <w:bCs/>
                  <w:color w:val="0000FF"/>
                  <w:sz w:val="24"/>
                  <w:szCs w:val="24"/>
                  <w:u w:val="single"/>
                </w:rPr>
                <w:t xml:space="preserve">Visit the Radio Control page </w:t>
              </w:r>
            </w:hyperlink>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hyperlink r:id="rId111" w:history="1">
              <w:r w:rsidRPr="00050A6C">
                <w:rPr>
                  <w:rFonts w:ascii="Times New Roman" w:eastAsia="Times New Roman" w:hAnsi="Times New Roman" w:cs="Times New Roman"/>
                  <w:b/>
                  <w:bCs/>
                  <w:color w:val="0000FF"/>
                  <w:sz w:val="27"/>
                  <w:u w:val="single"/>
                </w:rPr>
                <w:t>Order your robot now!</w:t>
              </w:r>
            </w:hyperlink>
            <w:r w:rsidRPr="00050A6C">
              <w:rPr>
                <w:rFonts w:ascii="Times New Roman" w:eastAsia="Times New Roman" w:hAnsi="Times New Roman" w:cs="Times New Roman"/>
                <w:sz w:val="24"/>
                <w:szCs w:val="24"/>
              </w:rPr>
              <w:br/>
              <w:t> </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p w:rsidR="00050A6C" w:rsidRPr="00050A6C" w:rsidRDefault="00050A6C" w:rsidP="00050A6C">
            <w:pPr>
              <w:spacing w:before="100" w:beforeAutospacing="1" w:after="100" w:afterAutospacing="1"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tbl>
            <w:tblPr>
              <w:tblW w:w="12300" w:type="dxa"/>
              <w:jc w:val="center"/>
              <w:tblCellSpacing w:w="15" w:type="dxa"/>
              <w:tblCellMar>
                <w:top w:w="15" w:type="dxa"/>
                <w:left w:w="15" w:type="dxa"/>
                <w:bottom w:w="15" w:type="dxa"/>
                <w:right w:w="15" w:type="dxa"/>
              </w:tblCellMar>
              <w:tblLook w:val="04A0"/>
            </w:tblPr>
            <w:tblGrid>
              <w:gridCol w:w="12300"/>
            </w:tblGrid>
            <w:tr w:rsidR="00050A6C" w:rsidRPr="00050A6C">
              <w:trPr>
                <w:tblCellSpacing w:w="15" w:type="dxa"/>
                <w:jc w:val="center"/>
              </w:trPr>
              <w:tc>
                <w:tcPr>
                  <w:tcW w:w="0" w:type="auto"/>
                  <w:vAlign w:val="center"/>
                  <w:hideMark/>
                </w:tcPr>
                <w:p w:rsidR="00050A6C" w:rsidRPr="00050A6C" w:rsidRDefault="00050A6C" w:rsidP="00050A6C">
                  <w:pPr>
                    <w:spacing w:after="0"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p w:rsidR="00050A6C" w:rsidRPr="00050A6C" w:rsidRDefault="00050A6C" w:rsidP="00050A6C">
                  <w:pPr>
                    <w:pBdr>
                      <w:bottom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Top of Form</w:t>
                  </w:r>
                </w:p>
                <w:tbl>
                  <w:tblPr>
                    <w:tblW w:w="0" w:type="auto"/>
                    <w:jc w:val="center"/>
                    <w:tblCellSpacing w:w="15" w:type="dxa"/>
                    <w:tblCellMar>
                      <w:top w:w="15" w:type="dxa"/>
                      <w:left w:w="15" w:type="dxa"/>
                      <w:bottom w:w="15" w:type="dxa"/>
                      <w:right w:w="15" w:type="dxa"/>
                    </w:tblCellMar>
                    <w:tblLook w:val="04A0"/>
                  </w:tblPr>
                  <w:tblGrid>
                    <w:gridCol w:w="5165"/>
                    <w:gridCol w:w="84"/>
                  </w:tblGrid>
                  <w:tr w:rsidR="00050A6C" w:rsidRPr="00050A6C">
                    <w:trPr>
                      <w:tblCellSpacing w:w="15" w:type="dxa"/>
                      <w:jc w:val="center"/>
                    </w:trPr>
                    <w:tc>
                      <w:tcPr>
                        <w:tcW w:w="0" w:type="auto"/>
                        <w:gridSpan w:val="2"/>
                        <w:vAlign w:val="center"/>
                        <w:hideMark/>
                      </w:tcPr>
                      <w:p w:rsidR="00050A6C" w:rsidRPr="00050A6C" w:rsidRDefault="00050A6C" w:rsidP="00050A6C">
                        <w:pPr>
                          <w:spacing w:after="0"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lastRenderedPageBreak/>
                          <w:t>Fill out your e-mail address to receive our newsletter!</w:t>
                        </w:r>
                      </w:p>
                    </w:tc>
                  </w:tr>
                  <w:tr w:rsidR="00050A6C" w:rsidRPr="00050A6C">
                    <w:trPr>
                      <w:tblCellSpacing w:w="15" w:type="dxa"/>
                      <w:jc w:val="center"/>
                    </w:trPr>
                    <w:tc>
                      <w:tcPr>
                        <w:tcW w:w="0" w:type="auto"/>
                        <w:vAlign w:val="center"/>
                        <w:hideMark/>
                      </w:tcPr>
                      <w:p w:rsidR="00050A6C" w:rsidRPr="00050A6C" w:rsidRDefault="00050A6C" w:rsidP="00050A6C">
                        <w:pPr>
                          <w:spacing w:after="0"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236.25pt;height:18pt" o:ole="">
                              <v:imagedata r:id="rId112" o:title=""/>
                            </v:shape>
                            <w:control r:id="rId113" w:name="DefaultOcxName" w:shapeid="_x0000_i1101"/>
                          </w:object>
                        </w:r>
                      </w:p>
                    </w:tc>
                    <w:tc>
                      <w:tcPr>
                        <w:tcW w:w="0" w:type="auto"/>
                        <w:vAlign w:val="center"/>
                        <w:hideMark/>
                      </w:tcPr>
                      <w:p w:rsidR="00050A6C" w:rsidRPr="00050A6C" w:rsidRDefault="00050A6C" w:rsidP="00050A6C">
                        <w:pPr>
                          <w:spacing w:after="0" w:line="240" w:lineRule="auto"/>
                          <w:rPr>
                            <w:rFonts w:ascii="Times New Roman" w:eastAsia="Times New Roman" w:hAnsi="Times New Roman" w:cs="Times New Roman"/>
                            <w:sz w:val="24"/>
                            <w:szCs w:val="24"/>
                          </w:rPr>
                        </w:pPr>
                      </w:p>
                    </w:tc>
                  </w:tr>
                  <w:tr w:rsidR="00050A6C" w:rsidRPr="00050A6C">
                    <w:trPr>
                      <w:tblCellSpacing w:w="15" w:type="dxa"/>
                      <w:jc w:val="center"/>
                    </w:trPr>
                    <w:tc>
                      <w:tcPr>
                        <w:tcW w:w="0" w:type="auto"/>
                        <w:gridSpan w:val="2"/>
                        <w:vAlign w:val="center"/>
                        <w:hideMark/>
                      </w:tcPr>
                      <w:p w:rsidR="00050A6C" w:rsidRPr="00050A6C" w:rsidRDefault="00050A6C" w:rsidP="00050A6C">
                        <w:pPr>
                          <w:spacing w:after="0" w:line="240" w:lineRule="auto"/>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object w:dxaOrig="1440" w:dyaOrig="1440">
                            <v:shape id="_x0000_i1100" type="#_x0000_t75" style="width:20.25pt;height:18pt" o:ole="">
                              <v:imagedata r:id="rId114" o:title=""/>
                            </v:shape>
                            <w:control r:id="rId115" w:name="DefaultOcxName1" w:shapeid="_x0000_i1100"/>
                          </w:object>
                        </w:r>
                        <w:r w:rsidRPr="00050A6C">
                          <w:rPr>
                            <w:rFonts w:ascii="Times New Roman" w:eastAsia="Times New Roman" w:hAnsi="Times New Roman" w:cs="Times New Roman"/>
                            <w:sz w:val="24"/>
                            <w:szCs w:val="24"/>
                          </w:rPr>
                          <w:t xml:space="preserve">Subscribe </w:t>
                        </w:r>
                        <w:r w:rsidRPr="00050A6C">
                          <w:rPr>
                            <w:rFonts w:ascii="Times New Roman" w:eastAsia="Times New Roman" w:hAnsi="Times New Roman" w:cs="Times New Roman"/>
                            <w:sz w:val="24"/>
                            <w:szCs w:val="24"/>
                          </w:rPr>
                          <w:object w:dxaOrig="1440" w:dyaOrig="1440">
                            <v:shape id="_x0000_i1099" type="#_x0000_t75" style="width:20.25pt;height:18pt" o:ole="">
                              <v:imagedata r:id="rId116" o:title=""/>
                            </v:shape>
                            <w:control r:id="rId117" w:name="DefaultOcxName2" w:shapeid="_x0000_i1099"/>
                          </w:object>
                        </w:r>
                        <w:r w:rsidRPr="00050A6C">
                          <w:rPr>
                            <w:rFonts w:ascii="Times New Roman" w:eastAsia="Times New Roman" w:hAnsi="Times New Roman" w:cs="Times New Roman"/>
                            <w:sz w:val="24"/>
                            <w:szCs w:val="24"/>
                          </w:rPr>
                          <w:t xml:space="preserve">Unsubscribe </w:t>
                        </w:r>
                      </w:p>
                    </w:tc>
                  </w:tr>
                </w:tbl>
                <w:p w:rsidR="00050A6C" w:rsidRPr="00050A6C" w:rsidRDefault="00050A6C" w:rsidP="00050A6C">
                  <w:pPr>
                    <w:pBdr>
                      <w:top w:val="single" w:sz="6" w:space="1" w:color="auto"/>
                    </w:pBdr>
                    <w:spacing w:after="0" w:line="240" w:lineRule="auto"/>
                    <w:jc w:val="center"/>
                    <w:rPr>
                      <w:rFonts w:ascii="Arial" w:eastAsia="Times New Roman" w:hAnsi="Arial" w:cs="Arial"/>
                      <w:vanish/>
                      <w:sz w:val="16"/>
                      <w:szCs w:val="16"/>
                    </w:rPr>
                  </w:pPr>
                  <w:r w:rsidRPr="00050A6C">
                    <w:rPr>
                      <w:rFonts w:ascii="Arial" w:eastAsia="Times New Roman" w:hAnsi="Arial" w:cs="Arial"/>
                      <w:vanish/>
                      <w:sz w:val="16"/>
                      <w:szCs w:val="16"/>
                    </w:rPr>
                    <w:t>Bottom of Form</w:t>
                  </w:r>
                </w:p>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tc>
            </w:tr>
          </w:tbl>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hyperlink r:id="rId118" w:history="1">
              <w:r w:rsidRPr="00050A6C">
                <w:rPr>
                  <w:rFonts w:ascii="Times New Roman" w:eastAsia="Times New Roman" w:hAnsi="Times New Roman" w:cs="Times New Roman"/>
                  <w:color w:val="0000FF"/>
                  <w:sz w:val="24"/>
                  <w:szCs w:val="24"/>
                  <w:u w:val="single"/>
                </w:rPr>
                <w:t>Home</w:t>
              </w:r>
            </w:hyperlink>
            <w:r w:rsidRPr="00050A6C">
              <w:rPr>
                <w:rFonts w:ascii="Times New Roman" w:eastAsia="Times New Roman" w:hAnsi="Times New Roman" w:cs="Times New Roman"/>
                <w:sz w:val="24"/>
                <w:szCs w:val="24"/>
              </w:rPr>
              <w:t xml:space="preserve">  |  </w:t>
            </w:r>
            <w:hyperlink r:id="rId119" w:history="1">
              <w:r w:rsidRPr="00050A6C">
                <w:rPr>
                  <w:rFonts w:ascii="Times New Roman" w:eastAsia="Times New Roman" w:hAnsi="Times New Roman" w:cs="Times New Roman"/>
                  <w:color w:val="0000FF"/>
                  <w:sz w:val="24"/>
                  <w:szCs w:val="24"/>
                  <w:u w:val="single"/>
                </w:rPr>
                <w:t>Motors</w:t>
              </w:r>
            </w:hyperlink>
            <w:r w:rsidRPr="00050A6C">
              <w:rPr>
                <w:rFonts w:ascii="Times New Roman" w:eastAsia="Times New Roman" w:hAnsi="Times New Roman" w:cs="Times New Roman"/>
                <w:sz w:val="24"/>
                <w:szCs w:val="24"/>
              </w:rPr>
              <w:t xml:space="preserve">  |  </w:t>
            </w:r>
            <w:hyperlink r:id="rId120" w:history="1">
              <w:r w:rsidRPr="00050A6C">
                <w:rPr>
                  <w:rFonts w:ascii="Times New Roman" w:eastAsia="Times New Roman" w:hAnsi="Times New Roman" w:cs="Times New Roman"/>
                  <w:color w:val="0000FF"/>
                  <w:sz w:val="24"/>
                  <w:szCs w:val="24"/>
                  <w:u w:val="single"/>
                </w:rPr>
                <w:t>Gearmotors</w:t>
              </w:r>
            </w:hyperlink>
            <w:r w:rsidRPr="00050A6C">
              <w:rPr>
                <w:rFonts w:ascii="Times New Roman" w:eastAsia="Times New Roman" w:hAnsi="Times New Roman" w:cs="Times New Roman"/>
                <w:sz w:val="24"/>
                <w:szCs w:val="24"/>
              </w:rPr>
              <w:t xml:space="preserve">  |  </w:t>
            </w:r>
            <w:hyperlink r:id="rId121" w:history="1">
              <w:r w:rsidRPr="00050A6C">
                <w:rPr>
                  <w:rFonts w:ascii="Times New Roman" w:eastAsia="Times New Roman" w:hAnsi="Times New Roman" w:cs="Times New Roman"/>
                  <w:color w:val="0000FF"/>
                  <w:sz w:val="24"/>
                  <w:szCs w:val="24"/>
                  <w:u w:val="single"/>
                </w:rPr>
                <w:t>Motor Controllers</w:t>
              </w:r>
            </w:hyperlink>
            <w:r w:rsidRPr="00050A6C">
              <w:rPr>
                <w:rFonts w:ascii="Times New Roman" w:eastAsia="Times New Roman" w:hAnsi="Times New Roman" w:cs="Times New Roman"/>
                <w:sz w:val="24"/>
                <w:szCs w:val="24"/>
              </w:rPr>
              <w:t xml:space="preserve">  |  </w:t>
            </w:r>
            <w:hyperlink r:id="rId122" w:history="1">
              <w:r w:rsidRPr="00050A6C">
                <w:rPr>
                  <w:rFonts w:ascii="Times New Roman" w:eastAsia="Times New Roman" w:hAnsi="Times New Roman" w:cs="Times New Roman"/>
                  <w:color w:val="0000FF"/>
                  <w:sz w:val="24"/>
                  <w:szCs w:val="24"/>
                  <w:u w:val="single"/>
                </w:rPr>
                <w:t>Batteries</w:t>
              </w:r>
            </w:hyperlink>
            <w:r w:rsidRPr="00050A6C">
              <w:rPr>
                <w:rFonts w:ascii="Times New Roman" w:eastAsia="Times New Roman" w:hAnsi="Times New Roman" w:cs="Times New Roman"/>
                <w:sz w:val="24"/>
                <w:szCs w:val="24"/>
              </w:rPr>
              <w:br/>
            </w:r>
            <w:hyperlink r:id="rId123" w:history="1">
              <w:r w:rsidRPr="00050A6C">
                <w:rPr>
                  <w:rFonts w:ascii="Times New Roman" w:eastAsia="Times New Roman" w:hAnsi="Times New Roman" w:cs="Times New Roman"/>
                  <w:color w:val="0000FF"/>
                  <w:sz w:val="24"/>
                  <w:szCs w:val="24"/>
                  <w:u w:val="single"/>
                </w:rPr>
                <w:t>Remote Control</w:t>
              </w:r>
            </w:hyperlink>
            <w:r w:rsidRPr="00050A6C">
              <w:rPr>
                <w:rFonts w:ascii="Times New Roman" w:eastAsia="Times New Roman" w:hAnsi="Times New Roman" w:cs="Times New Roman"/>
                <w:sz w:val="24"/>
                <w:szCs w:val="24"/>
              </w:rPr>
              <w:t xml:space="preserve">  |  </w:t>
            </w:r>
            <w:hyperlink r:id="rId124" w:history="1">
              <w:r w:rsidRPr="00050A6C">
                <w:rPr>
                  <w:rFonts w:ascii="Times New Roman" w:eastAsia="Times New Roman" w:hAnsi="Times New Roman" w:cs="Times New Roman"/>
                  <w:color w:val="0000FF"/>
                  <w:sz w:val="24"/>
                  <w:szCs w:val="24"/>
                  <w:u w:val="single"/>
                </w:rPr>
                <w:t>Wheels</w:t>
              </w:r>
            </w:hyperlink>
            <w:r w:rsidRPr="00050A6C">
              <w:rPr>
                <w:rFonts w:ascii="Times New Roman" w:eastAsia="Times New Roman" w:hAnsi="Times New Roman" w:cs="Times New Roman"/>
                <w:sz w:val="24"/>
                <w:szCs w:val="24"/>
              </w:rPr>
              <w:t xml:space="preserve">  |  </w:t>
            </w:r>
            <w:hyperlink r:id="rId125" w:history="1">
              <w:r w:rsidRPr="00050A6C">
                <w:rPr>
                  <w:rFonts w:ascii="Times New Roman" w:eastAsia="Times New Roman" w:hAnsi="Times New Roman" w:cs="Times New Roman"/>
                  <w:color w:val="0000FF"/>
                  <w:sz w:val="24"/>
                  <w:szCs w:val="24"/>
                  <w:u w:val="single"/>
                </w:rPr>
                <w:t>Wheelmotors</w:t>
              </w:r>
            </w:hyperlink>
            <w:r w:rsidRPr="00050A6C">
              <w:rPr>
                <w:rFonts w:ascii="Times New Roman" w:eastAsia="Times New Roman" w:hAnsi="Times New Roman" w:cs="Times New Roman"/>
                <w:sz w:val="24"/>
                <w:szCs w:val="24"/>
              </w:rPr>
              <w:t xml:space="preserve">  |  </w:t>
            </w:r>
            <w:hyperlink r:id="rId126" w:history="1">
              <w:r w:rsidRPr="00050A6C">
                <w:rPr>
                  <w:rFonts w:ascii="Times New Roman" w:eastAsia="Times New Roman" w:hAnsi="Times New Roman" w:cs="Times New Roman"/>
                  <w:color w:val="0000FF"/>
                  <w:sz w:val="24"/>
                  <w:szCs w:val="24"/>
                  <w:u w:val="single"/>
                </w:rPr>
                <w:t>Contact</w:t>
              </w:r>
            </w:hyperlink>
            <w:r w:rsidRPr="00050A6C">
              <w:rPr>
                <w:rFonts w:ascii="Times New Roman" w:eastAsia="Times New Roman" w:hAnsi="Times New Roman" w:cs="Times New Roman"/>
                <w:sz w:val="24"/>
                <w:szCs w:val="24"/>
              </w:rPr>
              <w:t xml:space="preserve">  |  </w:t>
            </w:r>
            <w:hyperlink r:id="rId127" w:history="1">
              <w:r w:rsidRPr="00050A6C">
                <w:rPr>
                  <w:rFonts w:ascii="Times New Roman" w:eastAsia="Times New Roman" w:hAnsi="Times New Roman" w:cs="Times New Roman"/>
                  <w:color w:val="0000FF"/>
                  <w:sz w:val="24"/>
                  <w:szCs w:val="24"/>
                  <w:u w:val="single"/>
                </w:rPr>
                <w:t>Order</w:t>
              </w:r>
            </w:hyperlink>
          </w:p>
          <w:p w:rsidR="00050A6C" w:rsidRPr="00050A6C" w:rsidRDefault="00050A6C" w:rsidP="00050A6C">
            <w:pPr>
              <w:spacing w:before="100" w:beforeAutospacing="1" w:after="100" w:afterAutospacing="1" w:line="240" w:lineRule="auto"/>
              <w:jc w:val="center"/>
              <w:rPr>
                <w:rFonts w:ascii="Times New Roman" w:eastAsia="Times New Roman" w:hAnsi="Times New Roman" w:cs="Times New Roman"/>
                <w:sz w:val="24"/>
                <w:szCs w:val="24"/>
              </w:rPr>
            </w:pPr>
            <w:r w:rsidRPr="00050A6C">
              <w:rPr>
                <w:rFonts w:ascii="Times New Roman" w:eastAsia="Times New Roman" w:hAnsi="Times New Roman" w:cs="Times New Roman"/>
                <w:sz w:val="24"/>
                <w:szCs w:val="24"/>
              </w:rPr>
              <w:t> </w:t>
            </w:r>
          </w:p>
        </w:tc>
      </w:tr>
    </w:tbl>
    <w:p w:rsidR="00050A6C" w:rsidRDefault="00050A6C"/>
    <w:sectPr w:rsidR="00050A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B954FD"/>
    <w:multiLevelType w:val="multilevel"/>
    <w:tmpl w:val="584E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7C72EF"/>
    <w:multiLevelType w:val="multilevel"/>
    <w:tmpl w:val="BB60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ED2F0F"/>
    <w:multiLevelType w:val="multilevel"/>
    <w:tmpl w:val="279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50A6C"/>
    <w:rsid w:val="00050A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0A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0A6C"/>
    <w:rPr>
      <w:color w:val="0000FF"/>
      <w:u w:val="single"/>
    </w:rPr>
  </w:style>
  <w:style w:type="paragraph" w:styleId="NormalWeb">
    <w:name w:val="Normal (Web)"/>
    <w:basedOn w:val="Normal"/>
    <w:uiPriority w:val="99"/>
    <w:unhideWhenUsed/>
    <w:rsid w:val="00050A6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50A6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50A6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50A6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50A6C"/>
    <w:rPr>
      <w:rFonts w:ascii="Arial" w:eastAsia="Times New Roman" w:hAnsi="Arial" w:cs="Arial"/>
      <w:vanish/>
      <w:sz w:val="16"/>
      <w:szCs w:val="16"/>
    </w:rPr>
  </w:style>
  <w:style w:type="character" w:styleId="Strong">
    <w:name w:val="Strong"/>
    <w:basedOn w:val="DefaultParagraphFont"/>
    <w:uiPriority w:val="22"/>
    <w:qFormat/>
    <w:rsid w:val="00050A6C"/>
    <w:rPr>
      <w:b/>
      <w:bCs/>
    </w:rPr>
  </w:style>
  <w:style w:type="paragraph" w:styleId="BalloonText">
    <w:name w:val="Balloon Text"/>
    <w:basedOn w:val="Normal"/>
    <w:link w:val="BalloonTextChar"/>
    <w:uiPriority w:val="99"/>
    <w:semiHidden/>
    <w:unhideWhenUsed/>
    <w:rsid w:val="00050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A6C"/>
    <w:rPr>
      <w:rFonts w:ascii="Tahoma" w:hAnsi="Tahoma" w:cs="Tahoma"/>
      <w:sz w:val="16"/>
      <w:szCs w:val="16"/>
    </w:rPr>
  </w:style>
  <w:style w:type="character" w:customStyle="1" w:styleId="Heading1Char">
    <w:name w:val="Heading 1 Char"/>
    <w:basedOn w:val="DefaultParagraphFont"/>
    <w:link w:val="Heading1"/>
    <w:uiPriority w:val="9"/>
    <w:rsid w:val="00050A6C"/>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610672867">
      <w:bodyDiv w:val="1"/>
      <w:marLeft w:val="0"/>
      <w:marRight w:val="0"/>
      <w:marTop w:val="0"/>
      <w:marBottom w:val="0"/>
      <w:divBdr>
        <w:top w:val="none" w:sz="0" w:space="0" w:color="auto"/>
        <w:left w:val="none" w:sz="0" w:space="0" w:color="auto"/>
        <w:bottom w:val="none" w:sz="0" w:space="0" w:color="auto"/>
        <w:right w:val="none" w:sz="0" w:space="0" w:color="auto"/>
      </w:divBdr>
    </w:div>
    <w:div w:id="81580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robotbooks.com/book_sale.htm" TargetMode="External"/><Relationship Id="rId117" Type="http://schemas.openxmlformats.org/officeDocument/2006/relationships/control" Target="activeX/activeX3.xml"/><Relationship Id="rId21" Type="http://schemas.openxmlformats.org/officeDocument/2006/relationships/hyperlink" Target="http://www.robotbooks.com/artificial-intelligence.htm" TargetMode="External"/><Relationship Id="rId42" Type="http://schemas.openxmlformats.org/officeDocument/2006/relationships/image" Target="media/image7.jpeg"/><Relationship Id="rId47" Type="http://schemas.openxmlformats.org/officeDocument/2006/relationships/image" Target="media/image12.jpeg"/><Relationship Id="rId63" Type="http://schemas.openxmlformats.org/officeDocument/2006/relationships/hyperlink" Target="http://www.robotbooks.com/biohazard.htm" TargetMode="External"/><Relationship Id="rId68" Type="http://schemas.openxmlformats.org/officeDocument/2006/relationships/hyperlink" Target="http://www.battlekits.com/robot_wheels.htm" TargetMode="External"/><Relationship Id="rId84" Type="http://schemas.openxmlformats.org/officeDocument/2006/relationships/hyperlink" Target="http://www.battlekits.com/batteries.htm" TargetMode="External"/><Relationship Id="rId89" Type="http://schemas.openxmlformats.org/officeDocument/2006/relationships/hyperlink" Target="http://www.battlekits.com/battle_kits_order.htm" TargetMode="External"/><Relationship Id="rId112" Type="http://schemas.openxmlformats.org/officeDocument/2006/relationships/image" Target="media/image36.wmf"/><Relationship Id="rId16" Type="http://schemas.openxmlformats.org/officeDocument/2006/relationships/hyperlink" Target="http://www.robotbooks.com/beginners_robot_books.htm" TargetMode="External"/><Relationship Id="rId107" Type="http://schemas.openxmlformats.org/officeDocument/2006/relationships/hyperlink" Target="http://www.battlekits.com/batteries.htm" TargetMode="External"/><Relationship Id="rId11" Type="http://schemas.openxmlformats.org/officeDocument/2006/relationships/hyperlink" Target="http://www.robotbooks.com/solar_kits.htm" TargetMode="External"/><Relationship Id="rId32" Type="http://schemas.openxmlformats.org/officeDocument/2006/relationships/hyperlink" Target="http://www.robotbooks.com/magazines.htm" TargetMode="External"/><Relationship Id="rId37" Type="http://schemas.openxmlformats.org/officeDocument/2006/relationships/image" Target="media/image2.gif"/><Relationship Id="rId53" Type="http://schemas.openxmlformats.org/officeDocument/2006/relationships/image" Target="media/image18.png"/><Relationship Id="rId58" Type="http://schemas.openxmlformats.org/officeDocument/2006/relationships/image" Target="media/image22.jpeg"/><Relationship Id="rId74" Type="http://schemas.openxmlformats.org/officeDocument/2006/relationships/hyperlink" Target="http://www.battlekits.com/wheel_conversion.htm" TargetMode="External"/><Relationship Id="rId79" Type="http://schemas.openxmlformats.org/officeDocument/2006/relationships/hyperlink" Target="http://www.battlekits.com/" TargetMode="External"/><Relationship Id="rId102" Type="http://schemas.openxmlformats.org/officeDocument/2006/relationships/hyperlink" Target="http://www.battlekits.com/robot_motors.htm" TargetMode="External"/><Relationship Id="rId123" Type="http://schemas.openxmlformats.org/officeDocument/2006/relationships/hyperlink" Target="http://www.battlekits.com/radio_control.htm" TargetMode="External"/><Relationship Id="rId128" Type="http://schemas.openxmlformats.org/officeDocument/2006/relationships/fontTable" Target="fontTable.xml"/><Relationship Id="rId5" Type="http://schemas.openxmlformats.org/officeDocument/2006/relationships/hyperlink" Target="http://www.robotbooks.com/" TargetMode="External"/><Relationship Id="rId90" Type="http://schemas.openxmlformats.org/officeDocument/2006/relationships/image" Target="media/image32.jpeg"/><Relationship Id="rId95" Type="http://schemas.openxmlformats.org/officeDocument/2006/relationships/hyperlink" Target="http://www.battlekits.com/controllers.htm" TargetMode="External"/><Relationship Id="rId19" Type="http://schemas.openxmlformats.org/officeDocument/2006/relationships/hyperlink" Target="http://www.robotbooks.com/electronics.htm" TargetMode="External"/><Relationship Id="rId14" Type="http://schemas.openxmlformats.org/officeDocument/2006/relationships/hyperlink" Target="http://www.robotbooks.com/basic_stamp.htm" TargetMode="External"/><Relationship Id="rId22" Type="http://schemas.openxmlformats.org/officeDocument/2006/relationships/hyperlink" Target="http://www.robotbooks.com/robots_for_kids.htm" TargetMode="External"/><Relationship Id="rId27" Type="http://schemas.openxmlformats.org/officeDocument/2006/relationships/hyperlink" Target="http://www.robotbooks.com/robotic_lawn_mower_robot_vacuum.htm" TargetMode="External"/><Relationship Id="rId30" Type="http://schemas.openxmlformats.org/officeDocument/2006/relationships/hyperlink" Target="http://www.robotbooks.com/robot_metals.htm" TargetMode="External"/><Relationship Id="rId35" Type="http://schemas.openxmlformats.org/officeDocument/2006/relationships/hyperlink" Target="http://www.robotbooks.com/robot-links.htm" TargetMode="External"/><Relationship Id="rId43" Type="http://schemas.openxmlformats.org/officeDocument/2006/relationships/image" Target="media/image8.jpeg"/><Relationship Id="rId48" Type="http://schemas.openxmlformats.org/officeDocument/2006/relationships/image" Target="media/image13.jpeg"/><Relationship Id="rId56" Type="http://schemas.openxmlformats.org/officeDocument/2006/relationships/image" Target="media/image20.jpeg"/><Relationship Id="rId64" Type="http://schemas.openxmlformats.org/officeDocument/2006/relationships/image" Target="media/image23.jpeg"/><Relationship Id="rId69" Type="http://schemas.openxmlformats.org/officeDocument/2006/relationships/image" Target="media/image26.jpeg"/><Relationship Id="rId77" Type="http://schemas.openxmlformats.org/officeDocument/2006/relationships/hyperlink" Target="http://www.battlekits.com/batteries.htm" TargetMode="External"/><Relationship Id="rId100" Type="http://schemas.openxmlformats.org/officeDocument/2006/relationships/hyperlink" Target="http://www.battlekits.com/robot_motors.htm" TargetMode="External"/><Relationship Id="rId105" Type="http://schemas.openxmlformats.org/officeDocument/2006/relationships/hyperlink" Target="http://www.battlekits.com/battle_kits_order.htm" TargetMode="External"/><Relationship Id="rId113" Type="http://schemas.openxmlformats.org/officeDocument/2006/relationships/control" Target="activeX/activeX1.xml"/><Relationship Id="rId118" Type="http://schemas.openxmlformats.org/officeDocument/2006/relationships/hyperlink" Target="http://www.battlekits.com" TargetMode="External"/><Relationship Id="rId126" Type="http://schemas.openxmlformats.org/officeDocument/2006/relationships/hyperlink" Target="http://www.battlekits.com/contact.htm" TargetMode="External"/><Relationship Id="rId8" Type="http://schemas.openxmlformats.org/officeDocument/2006/relationships/hyperlink" Target="http://www.robotbooks.com/Muscle_Wires.htm" TargetMode="External"/><Relationship Id="rId51" Type="http://schemas.openxmlformats.org/officeDocument/2006/relationships/image" Target="media/image16.jpeg"/><Relationship Id="rId72" Type="http://schemas.openxmlformats.org/officeDocument/2006/relationships/image" Target="media/image28.jpeg"/><Relationship Id="rId80" Type="http://schemas.openxmlformats.org/officeDocument/2006/relationships/hyperlink" Target="http://www.battlekits.com/radio_control.htm" TargetMode="External"/><Relationship Id="rId85" Type="http://schemas.openxmlformats.org/officeDocument/2006/relationships/hyperlink" Target="http://www.battlekits.com/batteries.htm" TargetMode="External"/><Relationship Id="rId93" Type="http://schemas.openxmlformats.org/officeDocument/2006/relationships/hyperlink" Target="http://www.battlekits.com/batteries.htm" TargetMode="External"/><Relationship Id="rId98" Type="http://schemas.openxmlformats.org/officeDocument/2006/relationships/hyperlink" Target="http://www.battlekits.com/battle_kits_order.htm" TargetMode="External"/><Relationship Id="rId121" Type="http://schemas.openxmlformats.org/officeDocument/2006/relationships/hyperlink" Target="http://www.battlekits.com/controllers.htm" TargetMode="External"/><Relationship Id="rId3" Type="http://schemas.openxmlformats.org/officeDocument/2006/relationships/settings" Target="settings.xml"/><Relationship Id="rId12" Type="http://schemas.openxmlformats.org/officeDocument/2006/relationships/hyperlink" Target="http://www.robotbooks.com/robot_arms.htm" TargetMode="External"/><Relationship Id="rId17" Type="http://schemas.openxmlformats.org/officeDocument/2006/relationships/hyperlink" Target="http://www.robotbooks.com/hobby-robots.htm" TargetMode="External"/><Relationship Id="rId25" Type="http://schemas.openxmlformats.org/officeDocument/2006/relationships/hyperlink" Target="http://www.robotbooks.com/advanced-robotics.htm" TargetMode="External"/><Relationship Id="rId33" Type="http://schemas.openxmlformats.org/officeDocument/2006/relationships/hyperlink" Target="http://www.robotbooks.com/movies.htm" TargetMode="External"/><Relationship Id="rId38" Type="http://schemas.openxmlformats.org/officeDocument/2006/relationships/image" Target="media/image3.jpeg"/><Relationship Id="rId46" Type="http://schemas.openxmlformats.org/officeDocument/2006/relationships/image" Target="media/image11.jpeg"/><Relationship Id="rId59" Type="http://schemas.openxmlformats.org/officeDocument/2006/relationships/hyperlink" Target="http://www.battlekits.com/robot_motors.htm" TargetMode="External"/><Relationship Id="rId67" Type="http://schemas.openxmlformats.org/officeDocument/2006/relationships/image" Target="media/image25.jpeg"/><Relationship Id="rId103" Type="http://schemas.openxmlformats.org/officeDocument/2006/relationships/hyperlink" Target="http://www.battlekits.com/" TargetMode="External"/><Relationship Id="rId108" Type="http://schemas.openxmlformats.org/officeDocument/2006/relationships/hyperlink" Target="http://www.battlekits.com/controllers.htm" TargetMode="External"/><Relationship Id="rId116" Type="http://schemas.openxmlformats.org/officeDocument/2006/relationships/image" Target="media/image38.wmf"/><Relationship Id="rId124" Type="http://schemas.openxmlformats.org/officeDocument/2006/relationships/hyperlink" Target="http://www.battlekits.com/robot_wheels.htm" TargetMode="External"/><Relationship Id="rId129" Type="http://schemas.openxmlformats.org/officeDocument/2006/relationships/theme" Target="theme/theme1.xml"/><Relationship Id="rId20" Type="http://schemas.openxmlformats.org/officeDocument/2006/relationships/hyperlink" Target="http://www.robotbooks.com/mechanics.htm" TargetMode="External"/><Relationship Id="rId41" Type="http://schemas.openxmlformats.org/officeDocument/2006/relationships/image" Target="media/image6.jpeg"/><Relationship Id="rId54" Type="http://schemas.openxmlformats.org/officeDocument/2006/relationships/hyperlink" Target="http://www.robotbooks.com/biohazard.htm" TargetMode="External"/><Relationship Id="rId62" Type="http://schemas.openxmlformats.org/officeDocument/2006/relationships/hyperlink" Target="http://www.battlekits.com/radio_control.htm" TargetMode="External"/><Relationship Id="rId70" Type="http://schemas.openxmlformats.org/officeDocument/2006/relationships/image" Target="media/image27.jpeg"/><Relationship Id="rId75" Type="http://schemas.openxmlformats.org/officeDocument/2006/relationships/image" Target="media/image30.jpeg"/><Relationship Id="rId83" Type="http://schemas.openxmlformats.org/officeDocument/2006/relationships/hyperlink" Target="http://www.battlekits.com/robot_motors.htm" TargetMode="External"/><Relationship Id="rId88" Type="http://schemas.openxmlformats.org/officeDocument/2006/relationships/hyperlink" Target="http://www.battlekits.com/radio_control.htm" TargetMode="External"/><Relationship Id="rId91" Type="http://schemas.openxmlformats.org/officeDocument/2006/relationships/hyperlink" Target="http://www.battlekits.com/robot_motors.htm" TargetMode="External"/><Relationship Id="rId96" Type="http://schemas.openxmlformats.org/officeDocument/2006/relationships/hyperlink" Target="http://www.battlekits.com/" TargetMode="External"/><Relationship Id="rId111" Type="http://schemas.openxmlformats.org/officeDocument/2006/relationships/hyperlink" Target="http://www.battlekits.com/battle_kits_order.htm" TargetMode="Externa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www.robotbooks.com/Lego-Mindstorms.htm" TargetMode="External"/><Relationship Id="rId23" Type="http://schemas.openxmlformats.org/officeDocument/2006/relationships/hyperlink" Target="http://www.robotbooks.com/industrial-robots.htm" TargetMode="External"/><Relationship Id="rId28" Type="http://schemas.openxmlformats.org/officeDocument/2006/relationships/hyperlink" Target="http://www.robotbooks.com/robot-motors.htm" TargetMode="External"/><Relationship Id="rId36" Type="http://schemas.openxmlformats.org/officeDocument/2006/relationships/hyperlink" Target="http://www.robotbooks.com/service.htm" TargetMode="External"/><Relationship Id="rId49" Type="http://schemas.openxmlformats.org/officeDocument/2006/relationships/image" Target="media/image14.jpeg"/><Relationship Id="rId57" Type="http://schemas.openxmlformats.org/officeDocument/2006/relationships/image" Target="media/image21.jpeg"/><Relationship Id="rId106" Type="http://schemas.openxmlformats.org/officeDocument/2006/relationships/hyperlink" Target="http://www.battlekits.com/robot_motors.htm" TargetMode="External"/><Relationship Id="rId114" Type="http://schemas.openxmlformats.org/officeDocument/2006/relationships/image" Target="media/image37.wmf"/><Relationship Id="rId119" Type="http://schemas.openxmlformats.org/officeDocument/2006/relationships/hyperlink" Target="http://www.battlekits.com/robot_motors.htm" TargetMode="External"/><Relationship Id="rId127" Type="http://schemas.openxmlformats.org/officeDocument/2006/relationships/hyperlink" Target="http://www.battlekits.com/battle_kits_order.htm" TargetMode="External"/><Relationship Id="rId10" Type="http://schemas.openxmlformats.org/officeDocument/2006/relationships/hyperlink" Target="http://www.robotbooks.com/robot_toys_II.htm" TargetMode="External"/><Relationship Id="rId31" Type="http://schemas.openxmlformats.org/officeDocument/2006/relationships/hyperlink" Target="http://www.robotbooks.com/robot_tools.htm" TargetMode="External"/><Relationship Id="rId44" Type="http://schemas.openxmlformats.org/officeDocument/2006/relationships/image" Target="media/image9.jpeg"/><Relationship Id="rId52" Type="http://schemas.openxmlformats.org/officeDocument/2006/relationships/image" Target="media/image17.gif"/><Relationship Id="rId60" Type="http://schemas.openxmlformats.org/officeDocument/2006/relationships/hyperlink" Target="http://www.battlekits.com/batteries.htm" TargetMode="External"/><Relationship Id="rId65" Type="http://schemas.openxmlformats.org/officeDocument/2006/relationships/image" Target="media/image24.jpeg"/><Relationship Id="rId73" Type="http://schemas.openxmlformats.org/officeDocument/2006/relationships/image" Target="media/image29.jpeg"/><Relationship Id="rId78" Type="http://schemas.openxmlformats.org/officeDocument/2006/relationships/hyperlink" Target="http://www.battlekits.com/controllers.htm" TargetMode="External"/><Relationship Id="rId81" Type="http://schemas.openxmlformats.org/officeDocument/2006/relationships/hyperlink" Target="http://www.battlekits.com/battle_kits_order.htm" TargetMode="External"/><Relationship Id="rId86" Type="http://schemas.openxmlformats.org/officeDocument/2006/relationships/hyperlink" Target="http://www.battlekits.com/controllers.htm" TargetMode="External"/><Relationship Id="rId94" Type="http://schemas.openxmlformats.org/officeDocument/2006/relationships/image" Target="media/image33.gif"/><Relationship Id="rId99" Type="http://schemas.openxmlformats.org/officeDocument/2006/relationships/image" Target="media/image34.jpeg"/><Relationship Id="rId101" Type="http://schemas.openxmlformats.org/officeDocument/2006/relationships/image" Target="media/image35.jpeg"/><Relationship Id="rId122" Type="http://schemas.openxmlformats.org/officeDocument/2006/relationships/hyperlink" Target="http://www.battlekits.com/batteries.htm" TargetMode="External"/><Relationship Id="rId4" Type="http://schemas.openxmlformats.org/officeDocument/2006/relationships/webSettings" Target="webSettings.xml"/><Relationship Id="rId9" Type="http://schemas.openxmlformats.org/officeDocument/2006/relationships/hyperlink" Target="http://www.battlekits.com/" TargetMode="External"/><Relationship Id="rId13" Type="http://schemas.openxmlformats.org/officeDocument/2006/relationships/hyperlink" Target="http://www.robotbooks.com/robosapien.htm" TargetMode="External"/><Relationship Id="rId18" Type="http://schemas.openxmlformats.org/officeDocument/2006/relationships/hyperlink" Target="http://www.robotbooks.com/battlebots.htm" TargetMode="External"/><Relationship Id="rId39" Type="http://schemas.openxmlformats.org/officeDocument/2006/relationships/image" Target="media/image4.jpeg"/><Relationship Id="rId109" Type="http://schemas.openxmlformats.org/officeDocument/2006/relationships/hyperlink" Target="http://www.battlekits.com/robot_wheels.htm" TargetMode="External"/><Relationship Id="rId34" Type="http://schemas.openxmlformats.org/officeDocument/2006/relationships/hyperlink" Target="http://www.robotbooks.com/robot-news.htm" TargetMode="External"/><Relationship Id="rId50" Type="http://schemas.openxmlformats.org/officeDocument/2006/relationships/image" Target="media/image15.jpeg"/><Relationship Id="rId55" Type="http://schemas.openxmlformats.org/officeDocument/2006/relationships/image" Target="media/image19.jpeg"/><Relationship Id="rId76" Type="http://schemas.openxmlformats.org/officeDocument/2006/relationships/hyperlink" Target="http://www.battlekits.com/robot_motors.htm" TargetMode="External"/><Relationship Id="rId97" Type="http://schemas.openxmlformats.org/officeDocument/2006/relationships/hyperlink" Target="http://www.battlekits.com/radio_control.htm" TargetMode="External"/><Relationship Id="rId104" Type="http://schemas.openxmlformats.org/officeDocument/2006/relationships/hyperlink" Target="http://www.battlekits.com/battle_kits_order.htm" TargetMode="External"/><Relationship Id="rId120" Type="http://schemas.openxmlformats.org/officeDocument/2006/relationships/hyperlink" Target="http://www.battlekits.com/gearheads.htm" TargetMode="External"/><Relationship Id="rId125" Type="http://schemas.openxmlformats.org/officeDocument/2006/relationships/hyperlink" Target="http://www.battlekits.com/wheel_motors.htm" TargetMode="External"/><Relationship Id="rId7" Type="http://schemas.openxmlformats.org/officeDocument/2006/relationships/hyperlink" Target="http://www.robotbooks.com/robot-kits.htm" TargetMode="External"/><Relationship Id="rId71" Type="http://schemas.openxmlformats.org/officeDocument/2006/relationships/hyperlink" Target="http://www.battlekits.com/batteries.htm" TargetMode="External"/><Relationship Id="rId92" Type="http://schemas.openxmlformats.org/officeDocument/2006/relationships/hyperlink" Target="http://www.battlekits.com/batteries.htm" TargetMode="External"/><Relationship Id="rId2" Type="http://schemas.openxmlformats.org/officeDocument/2006/relationships/styles" Target="styles.xml"/><Relationship Id="rId29" Type="http://schemas.openxmlformats.org/officeDocument/2006/relationships/hyperlink" Target="http://www.robotbooks.com/remote_control_for_robots.htm" TargetMode="External"/><Relationship Id="rId24" Type="http://schemas.openxmlformats.org/officeDocument/2006/relationships/hyperlink" Target="http://www.robotbooks.com/microcontrollers.htm" TargetMode="External"/><Relationship Id="rId40" Type="http://schemas.openxmlformats.org/officeDocument/2006/relationships/image" Target="media/image5.jpeg"/><Relationship Id="rId45" Type="http://schemas.openxmlformats.org/officeDocument/2006/relationships/image" Target="media/image10.jpeg"/><Relationship Id="rId66" Type="http://schemas.openxmlformats.org/officeDocument/2006/relationships/hyperlink" Target="http://www.battlekits.com/robot_motors.htm" TargetMode="External"/><Relationship Id="rId87" Type="http://schemas.openxmlformats.org/officeDocument/2006/relationships/hyperlink" Target="http://www.battlekits.com/" TargetMode="External"/><Relationship Id="rId110" Type="http://schemas.openxmlformats.org/officeDocument/2006/relationships/hyperlink" Target="http://www.battlekits.com/radio_control.htm" TargetMode="External"/><Relationship Id="rId115" Type="http://schemas.openxmlformats.org/officeDocument/2006/relationships/control" Target="activeX/activeX2.xml"/><Relationship Id="rId61" Type="http://schemas.openxmlformats.org/officeDocument/2006/relationships/hyperlink" Target="http://www.battlekits.com/controllers.htm" TargetMode="External"/><Relationship Id="rId82" Type="http://schemas.openxmlformats.org/officeDocument/2006/relationships/image" Target="media/image3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21</Pages>
  <Words>5755</Words>
  <Characters>32807</Characters>
  <Application>Microsoft Office Word</Application>
  <DocSecurity>0</DocSecurity>
  <Lines>273</Lines>
  <Paragraphs>76</Paragraphs>
  <ScaleCrop>false</ScaleCrop>
  <Company/>
  <LinksUpToDate>false</LinksUpToDate>
  <CharactersWithSpaces>38486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dc:creator>
  <cp:lastModifiedBy>Shreya</cp:lastModifiedBy>
  <cp:revision>1</cp:revision>
  <dcterms:created xsi:type="dcterms:W3CDTF">2013-07-20T06:28:00Z</dcterms:created>
  <dcterms:modified xsi:type="dcterms:W3CDTF">2013-07-20T06:36:00Z</dcterms:modified>
</cp:coreProperties>
</file>