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page" w:tblpX="1" w:tblpY="530"/>
        <w:tblW w:w="13335" w:type="dxa"/>
        <w:tblCellSpacing w:w="0" w:type="dxa"/>
        <w:tblCellMar>
          <w:left w:w="0" w:type="dxa"/>
          <w:right w:w="0" w:type="dxa"/>
        </w:tblCellMar>
        <w:tblLook w:val="04A0"/>
      </w:tblPr>
      <w:tblGrid>
        <w:gridCol w:w="3224"/>
        <w:gridCol w:w="8220"/>
        <w:gridCol w:w="1891"/>
      </w:tblGrid>
      <w:tr w:rsidR="000506E1" w:rsidRPr="000506E1" w:rsidTr="002C1819">
        <w:trPr>
          <w:trHeight w:val="1200"/>
          <w:tblCellSpacing w:w="0" w:type="dxa"/>
        </w:trPr>
        <w:tc>
          <w:tcPr>
            <w:tcW w:w="3224" w:type="dxa"/>
            <w:vAlign w:val="center"/>
            <w:hideMark/>
          </w:tcPr>
          <w:p w:rsidR="000506E1" w:rsidRPr="000506E1" w:rsidRDefault="000506E1" w:rsidP="002C1819">
            <w:pPr>
              <w:spacing w:after="0" w:line="240" w:lineRule="auto"/>
              <w:rPr>
                <w:rFonts w:ascii="Times New Roman" w:eastAsia="Times New Roman" w:hAnsi="Times New Roman" w:cs="Times New Roman"/>
                <w:sz w:val="24"/>
                <w:szCs w:val="24"/>
              </w:rPr>
            </w:pPr>
          </w:p>
        </w:tc>
        <w:tc>
          <w:tcPr>
            <w:tcW w:w="8220" w:type="dxa"/>
            <w:hideMark/>
          </w:tcPr>
          <w:p w:rsidR="000506E1" w:rsidRPr="000506E1" w:rsidRDefault="000506E1" w:rsidP="002C1819">
            <w:pPr>
              <w:spacing w:after="0" w:line="240" w:lineRule="auto"/>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4572000" cy="293370"/>
                  <wp:effectExtent l="19050" t="0" r="0" b="0"/>
                  <wp:docPr id="1" name="Picture 1" descr="Society of Robot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ety of Robots">
                            <a:hlinkClick r:id="rId4"/>
                          </pic:cNvPr>
                          <pic:cNvPicPr>
                            <a:picLocks noChangeAspect="1" noChangeArrowheads="1"/>
                          </pic:cNvPicPr>
                        </pic:nvPicPr>
                        <pic:blipFill>
                          <a:blip r:embed="rId5"/>
                          <a:srcRect/>
                          <a:stretch>
                            <a:fillRect/>
                          </a:stretch>
                        </pic:blipFill>
                        <pic:spPr bwMode="auto">
                          <a:xfrm>
                            <a:off x="0" y="0"/>
                            <a:ext cx="4572000" cy="293370"/>
                          </a:xfrm>
                          <a:prstGeom prst="rect">
                            <a:avLst/>
                          </a:prstGeom>
                          <a:noFill/>
                          <a:ln w="9525">
                            <a:noFill/>
                            <a:miter lim="800000"/>
                            <a:headEnd/>
                            <a:tailEnd/>
                          </a:ln>
                        </pic:spPr>
                      </pic:pic>
                    </a:graphicData>
                  </a:graphic>
                </wp:inline>
              </w:drawing>
            </w:r>
          </w:p>
        </w:tc>
        <w:tc>
          <w:tcPr>
            <w:tcW w:w="1891" w:type="dxa"/>
            <w:vAlign w:val="center"/>
            <w:hideMark/>
          </w:tcPr>
          <w:p w:rsidR="000506E1" w:rsidRPr="000506E1" w:rsidRDefault="000506E1" w:rsidP="002C1819">
            <w:pPr>
              <w:spacing w:after="0" w:line="240" w:lineRule="auto"/>
              <w:rPr>
                <w:rFonts w:ascii="Times New Roman" w:eastAsia="Times New Roman" w:hAnsi="Times New Roman" w:cs="Times New Roman"/>
                <w:sz w:val="24"/>
                <w:szCs w:val="24"/>
              </w:rPr>
            </w:pPr>
          </w:p>
        </w:tc>
      </w:tr>
      <w:tr w:rsidR="000506E1" w:rsidRPr="000506E1" w:rsidTr="002C1819">
        <w:trPr>
          <w:tblCellSpacing w:w="0" w:type="dxa"/>
        </w:trPr>
        <w:tc>
          <w:tcPr>
            <w:tcW w:w="3224" w:type="dxa"/>
            <w:hideMark/>
          </w:tcPr>
          <w:p w:rsidR="000506E1" w:rsidRPr="000506E1" w:rsidRDefault="000506E1" w:rsidP="002C1819">
            <w:pPr>
              <w:spacing w:before="100" w:beforeAutospacing="1" w:after="100" w:afterAutospacing="1" w:line="240" w:lineRule="auto"/>
              <w:rPr>
                <w:rFonts w:ascii="Times New Roman" w:eastAsia="Times New Roman" w:hAnsi="Times New Roman" w:cs="Times New Roman"/>
                <w:sz w:val="24"/>
                <w:szCs w:val="24"/>
              </w:rPr>
            </w:pPr>
          </w:p>
        </w:tc>
        <w:tc>
          <w:tcPr>
            <w:tcW w:w="8220" w:type="dxa"/>
            <w:hideMark/>
          </w:tcPr>
          <w:p w:rsidR="000506E1" w:rsidRPr="000506E1" w:rsidRDefault="000506E1" w:rsidP="002C1819">
            <w:pPr>
              <w:spacing w:after="0" w:line="240" w:lineRule="auto"/>
              <w:ind w:left="720"/>
              <w:rPr>
                <w:rFonts w:ascii="Times New Roman" w:eastAsia="Times New Roman" w:hAnsi="Times New Roman" w:cs="Times New Roman"/>
                <w:sz w:val="24"/>
                <w:szCs w:val="24"/>
              </w:rPr>
            </w:pPr>
          </w:p>
          <w:p w:rsidR="000506E1" w:rsidRPr="000506E1" w:rsidRDefault="000506E1" w:rsidP="002C1819">
            <w:pPr>
              <w:spacing w:after="0" w:line="240" w:lineRule="auto"/>
              <w:ind w:left="720"/>
              <w:rPr>
                <w:rFonts w:ascii="Times New Roman" w:eastAsia="Times New Roman" w:hAnsi="Times New Roman" w:cs="Times New Roman"/>
                <w:sz w:val="24"/>
                <w:szCs w:val="24"/>
              </w:rPr>
            </w:pPr>
            <w:r w:rsidRPr="000506E1">
              <w:rPr>
                <w:rFonts w:ascii="Verdana" w:eastAsia="Times New Roman" w:hAnsi="Verdana" w:cs="Times New Roman"/>
                <w:b/>
                <w:bCs/>
                <w:sz w:val="24"/>
                <w:szCs w:val="24"/>
              </w:rPr>
              <w:t>ROBOT GEARS TUTORIAL</w:t>
            </w:r>
          </w:p>
          <w:tbl>
            <w:tblPr>
              <w:tblW w:w="7500" w:type="dxa"/>
              <w:tblCellSpacing w:w="15" w:type="dxa"/>
              <w:tblInd w:w="720" w:type="dxa"/>
              <w:tblCellMar>
                <w:top w:w="15" w:type="dxa"/>
                <w:left w:w="15" w:type="dxa"/>
                <w:bottom w:w="15" w:type="dxa"/>
                <w:right w:w="15" w:type="dxa"/>
              </w:tblCellMar>
              <w:tblLook w:val="04A0"/>
            </w:tblPr>
            <w:tblGrid>
              <w:gridCol w:w="2679"/>
              <w:gridCol w:w="4821"/>
            </w:tblGrid>
            <w:tr w:rsidR="000506E1" w:rsidRPr="000506E1">
              <w:trPr>
                <w:tblCellSpacing w:w="15" w:type="dxa"/>
              </w:trPr>
              <w:tc>
                <w:tcPr>
                  <w:tcW w:w="0" w:type="auto"/>
                  <w:vAlign w:val="center"/>
                  <w:hideMark/>
                </w:tcPr>
                <w:p w:rsidR="000506E1" w:rsidRPr="000506E1" w:rsidRDefault="000506E1" w:rsidP="002C1819">
                  <w:pPr>
                    <w:framePr w:hSpace="180" w:wrap="around" w:hAnchor="page" w:x="1" w:y="53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1925" cy="1181735"/>
                        <wp:effectExtent l="19050" t="0" r="0" b="0"/>
                        <wp:docPr id="3" name="Picture 3" descr="Robot Gears Calculati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bot Gears Calculation Tutorial"/>
                                <pic:cNvPicPr>
                                  <a:picLocks noChangeAspect="1" noChangeArrowheads="1"/>
                                </pic:cNvPicPr>
                              </pic:nvPicPr>
                              <pic:blipFill>
                                <a:blip r:embed="rId6"/>
                                <a:srcRect/>
                                <a:stretch>
                                  <a:fillRect/>
                                </a:stretch>
                              </pic:blipFill>
                              <pic:spPr bwMode="auto">
                                <a:xfrm>
                                  <a:off x="0" y="0"/>
                                  <a:ext cx="1431925" cy="1181735"/>
                                </a:xfrm>
                                <a:prstGeom prst="rect">
                                  <a:avLst/>
                                </a:prstGeom>
                                <a:noFill/>
                                <a:ln w="9525">
                                  <a:noFill/>
                                  <a:miter lim="800000"/>
                                  <a:headEnd/>
                                  <a:tailEnd/>
                                </a:ln>
                              </pic:spPr>
                            </pic:pic>
                          </a:graphicData>
                        </a:graphic>
                      </wp:inline>
                    </w:drawing>
                  </w:r>
                </w:p>
              </w:tc>
              <w:tc>
                <w:tcPr>
                  <w:tcW w:w="0" w:type="auto"/>
                  <w:vAlign w:val="center"/>
                  <w:hideMark/>
                </w:tcPr>
                <w:p w:rsidR="000506E1" w:rsidRPr="000506E1" w:rsidRDefault="001659C1" w:rsidP="002C1819">
                  <w:pPr>
                    <w:framePr w:hSpace="180" w:wrap="around" w:hAnchor="page" w:x="1" w:y="530"/>
                    <w:spacing w:after="0" w:line="240" w:lineRule="auto"/>
                    <w:ind w:left="720"/>
                    <w:rPr>
                      <w:rFonts w:ascii="Times New Roman" w:eastAsia="Times New Roman" w:hAnsi="Times New Roman" w:cs="Times New Roman"/>
                      <w:sz w:val="24"/>
                      <w:szCs w:val="24"/>
                    </w:rPr>
                  </w:pPr>
                  <w:hyperlink r:id="rId7" w:anchor="torquevelocity" w:history="1">
                    <w:r w:rsidR="000506E1" w:rsidRPr="000506E1">
                      <w:rPr>
                        <w:rFonts w:ascii="Times New Roman" w:eastAsia="Times New Roman" w:hAnsi="Times New Roman" w:cs="Times New Roman"/>
                        <w:b/>
                        <w:bCs/>
                        <w:color w:val="0000FF"/>
                        <w:sz w:val="24"/>
                        <w:szCs w:val="24"/>
                        <w:u w:val="single"/>
                      </w:rPr>
                      <w:t>Torque and Velocity Calculations</w:t>
                    </w:r>
                  </w:hyperlink>
                  <w:r w:rsidR="000506E1" w:rsidRPr="000506E1">
                    <w:rPr>
                      <w:rFonts w:ascii="Times New Roman" w:eastAsia="Times New Roman" w:hAnsi="Times New Roman" w:cs="Times New Roman"/>
                      <w:b/>
                      <w:bCs/>
                      <w:sz w:val="24"/>
                      <w:szCs w:val="24"/>
                    </w:rPr>
                    <w:br/>
                  </w:r>
                  <w:hyperlink r:id="rId8" w:anchor="gearingratio" w:history="1">
                    <w:r w:rsidR="000506E1" w:rsidRPr="000506E1">
                      <w:rPr>
                        <w:rFonts w:ascii="Times New Roman" w:eastAsia="Times New Roman" w:hAnsi="Times New Roman" w:cs="Times New Roman"/>
                        <w:b/>
                        <w:bCs/>
                        <w:color w:val="0000FF"/>
                        <w:sz w:val="24"/>
                        <w:szCs w:val="24"/>
                        <w:u w:val="single"/>
                      </w:rPr>
                      <w:t>Gearing Ratios</w:t>
                    </w:r>
                  </w:hyperlink>
                  <w:r w:rsidR="000506E1" w:rsidRPr="000506E1">
                    <w:rPr>
                      <w:rFonts w:ascii="Times New Roman" w:eastAsia="Times New Roman" w:hAnsi="Times New Roman" w:cs="Times New Roman"/>
                      <w:b/>
                      <w:bCs/>
                      <w:sz w:val="24"/>
                      <w:szCs w:val="24"/>
                    </w:rPr>
                    <w:br/>
                  </w:r>
                  <w:hyperlink r:id="rId9" w:anchor="gearefficiency" w:history="1">
                    <w:r w:rsidR="000506E1" w:rsidRPr="000506E1">
                      <w:rPr>
                        <w:rFonts w:ascii="Times New Roman" w:eastAsia="Times New Roman" w:hAnsi="Times New Roman" w:cs="Times New Roman"/>
                        <w:b/>
                        <w:bCs/>
                        <w:color w:val="0000FF"/>
                        <w:sz w:val="24"/>
                        <w:szCs w:val="24"/>
                        <w:u w:val="single"/>
                      </w:rPr>
                      <w:t>Gear Efficiency</w:t>
                    </w:r>
                  </w:hyperlink>
                  <w:r w:rsidR="000506E1" w:rsidRPr="000506E1">
                    <w:rPr>
                      <w:rFonts w:ascii="Times New Roman" w:eastAsia="Times New Roman" w:hAnsi="Times New Roman" w:cs="Times New Roman"/>
                      <w:b/>
                      <w:bCs/>
                      <w:sz w:val="24"/>
                      <w:szCs w:val="24"/>
                    </w:rPr>
                    <w:br/>
                  </w:r>
                  <w:hyperlink r:id="rId10" w:anchor="rotdirection" w:history="1">
                    <w:r w:rsidR="000506E1" w:rsidRPr="000506E1">
                      <w:rPr>
                        <w:rFonts w:ascii="Times New Roman" w:eastAsia="Times New Roman" w:hAnsi="Times New Roman" w:cs="Times New Roman"/>
                        <w:b/>
                        <w:bCs/>
                        <w:color w:val="0000FF"/>
                        <w:sz w:val="24"/>
                        <w:szCs w:val="24"/>
                        <w:u w:val="single"/>
                      </w:rPr>
                      <w:t>Direction of Rotation</w:t>
                    </w:r>
                  </w:hyperlink>
                  <w:r w:rsidR="000506E1" w:rsidRPr="000506E1">
                    <w:rPr>
                      <w:rFonts w:ascii="Times New Roman" w:eastAsia="Times New Roman" w:hAnsi="Times New Roman" w:cs="Times New Roman"/>
                      <w:b/>
                      <w:bCs/>
                      <w:sz w:val="24"/>
                      <w:szCs w:val="24"/>
                    </w:rPr>
                    <w:br/>
                  </w:r>
                  <w:hyperlink r:id="rId11" w:anchor="gearchains" w:history="1">
                    <w:r w:rsidR="000506E1" w:rsidRPr="000506E1">
                      <w:rPr>
                        <w:rFonts w:ascii="Times New Roman" w:eastAsia="Times New Roman" w:hAnsi="Times New Roman" w:cs="Times New Roman"/>
                        <w:b/>
                        <w:bCs/>
                        <w:color w:val="0000FF"/>
                        <w:sz w:val="24"/>
                        <w:szCs w:val="24"/>
                        <w:u w:val="single"/>
                      </w:rPr>
                      <w:t>Gear Chains</w:t>
                    </w:r>
                  </w:hyperlink>
                  <w:r w:rsidR="000506E1" w:rsidRPr="000506E1">
                    <w:rPr>
                      <w:rFonts w:ascii="Times New Roman" w:eastAsia="Times New Roman" w:hAnsi="Times New Roman" w:cs="Times New Roman"/>
                      <w:b/>
                      <w:bCs/>
                      <w:sz w:val="24"/>
                      <w:szCs w:val="24"/>
                    </w:rPr>
                    <w:br/>
                  </w:r>
                  <w:hyperlink r:id="rId12" w:anchor="compoundgears" w:history="1">
                    <w:r w:rsidR="000506E1" w:rsidRPr="000506E1">
                      <w:rPr>
                        <w:rFonts w:ascii="Times New Roman" w:eastAsia="Times New Roman" w:hAnsi="Times New Roman" w:cs="Times New Roman"/>
                        <w:b/>
                        <w:bCs/>
                        <w:color w:val="0000FF"/>
                        <w:sz w:val="24"/>
                        <w:szCs w:val="24"/>
                        <w:u w:val="single"/>
                      </w:rPr>
                      <w:t>Compound Gears</w:t>
                    </w:r>
                  </w:hyperlink>
                  <w:r w:rsidR="000506E1" w:rsidRPr="000506E1">
                    <w:rPr>
                      <w:rFonts w:ascii="Times New Roman" w:eastAsia="Times New Roman" w:hAnsi="Times New Roman" w:cs="Times New Roman"/>
                      <w:b/>
                      <w:bCs/>
                      <w:sz w:val="24"/>
                      <w:szCs w:val="24"/>
                    </w:rPr>
                    <w:br/>
                  </w:r>
                  <w:hyperlink r:id="rId13" w:anchor="pitch" w:history="1">
                    <w:r w:rsidR="000506E1" w:rsidRPr="000506E1">
                      <w:rPr>
                        <w:rFonts w:ascii="Times New Roman" w:eastAsia="Times New Roman" w:hAnsi="Times New Roman" w:cs="Times New Roman"/>
                        <w:b/>
                        <w:bCs/>
                        <w:color w:val="0000FF"/>
                        <w:sz w:val="24"/>
                        <w:szCs w:val="24"/>
                        <w:u w:val="single"/>
                      </w:rPr>
                      <w:t>Pitch</w:t>
                    </w:r>
                  </w:hyperlink>
                  <w:r w:rsidR="000506E1" w:rsidRPr="000506E1">
                    <w:rPr>
                      <w:rFonts w:ascii="Times New Roman" w:eastAsia="Times New Roman" w:hAnsi="Times New Roman" w:cs="Times New Roman"/>
                      <w:b/>
                      <w:bCs/>
                      <w:sz w:val="24"/>
                      <w:szCs w:val="24"/>
                    </w:rPr>
                    <w:br/>
                  </w:r>
                  <w:hyperlink r:id="rId14" w:anchor="spurgears" w:history="1">
                    <w:r w:rsidR="000506E1" w:rsidRPr="000506E1">
                      <w:rPr>
                        <w:rFonts w:ascii="Times New Roman" w:eastAsia="Times New Roman" w:hAnsi="Times New Roman" w:cs="Times New Roman"/>
                        <w:b/>
                        <w:bCs/>
                        <w:color w:val="0000FF"/>
                        <w:sz w:val="24"/>
                        <w:szCs w:val="24"/>
                        <w:u w:val="single"/>
                      </w:rPr>
                      <w:t>Spur Gears</w:t>
                    </w:r>
                  </w:hyperlink>
                  <w:r w:rsidR="000506E1" w:rsidRPr="000506E1">
                    <w:rPr>
                      <w:rFonts w:ascii="Times New Roman" w:eastAsia="Times New Roman" w:hAnsi="Times New Roman" w:cs="Times New Roman"/>
                      <w:b/>
                      <w:bCs/>
                      <w:sz w:val="24"/>
                      <w:szCs w:val="24"/>
                    </w:rPr>
                    <w:br/>
                  </w:r>
                  <w:hyperlink r:id="rId15" w:anchor="helicalgears" w:history="1">
                    <w:r w:rsidR="000506E1" w:rsidRPr="000506E1">
                      <w:rPr>
                        <w:rFonts w:ascii="Times New Roman" w:eastAsia="Times New Roman" w:hAnsi="Times New Roman" w:cs="Times New Roman"/>
                        <w:b/>
                        <w:bCs/>
                        <w:color w:val="0000FF"/>
                        <w:sz w:val="24"/>
                        <w:szCs w:val="24"/>
                        <w:u w:val="single"/>
                      </w:rPr>
                      <w:t>Helical Gears</w:t>
                    </w:r>
                  </w:hyperlink>
                  <w:r w:rsidR="000506E1" w:rsidRPr="000506E1">
                    <w:rPr>
                      <w:rFonts w:ascii="Times New Roman" w:eastAsia="Times New Roman" w:hAnsi="Times New Roman" w:cs="Times New Roman"/>
                      <w:b/>
                      <w:bCs/>
                      <w:sz w:val="24"/>
                      <w:szCs w:val="24"/>
                    </w:rPr>
                    <w:br/>
                  </w:r>
                  <w:hyperlink r:id="rId16" w:anchor="sprocketschains" w:history="1">
                    <w:r w:rsidR="000506E1" w:rsidRPr="000506E1">
                      <w:rPr>
                        <w:rFonts w:ascii="Times New Roman" w:eastAsia="Times New Roman" w:hAnsi="Times New Roman" w:cs="Times New Roman"/>
                        <w:b/>
                        <w:bCs/>
                        <w:color w:val="0000FF"/>
                        <w:sz w:val="24"/>
                        <w:szCs w:val="24"/>
                        <w:u w:val="single"/>
                      </w:rPr>
                      <w:t>Sprockets and Chains</w:t>
                    </w:r>
                  </w:hyperlink>
                  <w:r w:rsidR="000506E1" w:rsidRPr="000506E1">
                    <w:rPr>
                      <w:rFonts w:ascii="Times New Roman" w:eastAsia="Times New Roman" w:hAnsi="Times New Roman" w:cs="Times New Roman"/>
                      <w:b/>
                      <w:bCs/>
                      <w:sz w:val="24"/>
                      <w:szCs w:val="24"/>
                    </w:rPr>
                    <w:br/>
                  </w:r>
                  <w:hyperlink r:id="rId17" w:anchor="bevelgears" w:history="1">
                    <w:r w:rsidR="000506E1" w:rsidRPr="000506E1">
                      <w:rPr>
                        <w:rFonts w:ascii="Times New Roman" w:eastAsia="Times New Roman" w:hAnsi="Times New Roman" w:cs="Times New Roman"/>
                        <w:b/>
                        <w:bCs/>
                        <w:color w:val="0000FF"/>
                        <w:sz w:val="24"/>
                        <w:szCs w:val="24"/>
                        <w:u w:val="single"/>
                      </w:rPr>
                      <w:t>Bevel Gears</w:t>
                    </w:r>
                  </w:hyperlink>
                  <w:r w:rsidR="000506E1" w:rsidRPr="000506E1">
                    <w:rPr>
                      <w:rFonts w:ascii="Times New Roman" w:eastAsia="Times New Roman" w:hAnsi="Times New Roman" w:cs="Times New Roman"/>
                      <w:b/>
                      <w:bCs/>
                      <w:sz w:val="24"/>
                      <w:szCs w:val="24"/>
                    </w:rPr>
                    <w:br/>
                  </w:r>
                  <w:hyperlink r:id="rId18" w:anchor="rackpinion" w:history="1">
                    <w:r w:rsidR="000506E1" w:rsidRPr="000506E1">
                      <w:rPr>
                        <w:rFonts w:ascii="Times New Roman" w:eastAsia="Times New Roman" w:hAnsi="Times New Roman" w:cs="Times New Roman"/>
                        <w:b/>
                        <w:bCs/>
                        <w:color w:val="0000FF"/>
                        <w:sz w:val="24"/>
                        <w:szCs w:val="24"/>
                        <w:u w:val="single"/>
                      </w:rPr>
                      <w:t>Rack and Pinion</w:t>
                    </w:r>
                  </w:hyperlink>
                  <w:r w:rsidR="000506E1" w:rsidRPr="000506E1">
                    <w:rPr>
                      <w:rFonts w:ascii="Times New Roman" w:eastAsia="Times New Roman" w:hAnsi="Times New Roman" w:cs="Times New Roman"/>
                      <w:b/>
                      <w:bCs/>
                      <w:sz w:val="24"/>
                      <w:szCs w:val="24"/>
                    </w:rPr>
                    <w:br/>
                  </w:r>
                  <w:hyperlink r:id="rId19" w:anchor="wormgears" w:history="1">
                    <w:r w:rsidR="000506E1" w:rsidRPr="000506E1">
                      <w:rPr>
                        <w:rFonts w:ascii="Times New Roman" w:eastAsia="Times New Roman" w:hAnsi="Times New Roman" w:cs="Times New Roman"/>
                        <w:b/>
                        <w:bCs/>
                        <w:color w:val="0000FF"/>
                        <w:sz w:val="24"/>
                        <w:szCs w:val="24"/>
                        <w:u w:val="single"/>
                      </w:rPr>
                      <w:t>Worm Gears</w:t>
                    </w:r>
                  </w:hyperlink>
                  <w:r w:rsidR="000506E1" w:rsidRPr="000506E1">
                    <w:rPr>
                      <w:rFonts w:ascii="Times New Roman" w:eastAsia="Times New Roman" w:hAnsi="Times New Roman" w:cs="Times New Roman"/>
                      <w:b/>
                      <w:bCs/>
                      <w:sz w:val="24"/>
                      <w:szCs w:val="24"/>
                    </w:rPr>
                    <w:br/>
                  </w:r>
                  <w:hyperlink r:id="rId20" w:anchor="planetarygears" w:history="1">
                    <w:r w:rsidR="000506E1" w:rsidRPr="000506E1">
                      <w:rPr>
                        <w:rFonts w:ascii="Times New Roman" w:eastAsia="Times New Roman" w:hAnsi="Times New Roman" w:cs="Times New Roman"/>
                        <w:b/>
                        <w:bCs/>
                        <w:color w:val="0000FF"/>
                        <w:sz w:val="24"/>
                        <w:szCs w:val="24"/>
                        <w:u w:val="single"/>
                      </w:rPr>
                      <w:t>Planetary Gears</w:t>
                    </w:r>
                  </w:hyperlink>
                </w:p>
              </w:tc>
            </w:tr>
          </w:tbl>
          <w:p w:rsidR="000506E1" w:rsidRPr="000506E1" w:rsidRDefault="000506E1" w:rsidP="002C1819">
            <w:pPr>
              <w:spacing w:after="0"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b/>
                <w:bCs/>
                <w:sz w:val="24"/>
                <w:szCs w:val="24"/>
              </w:rPr>
              <w:t>Introduction to Gears</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t>No good robot can ever be built without gears. As such, a good understanding of how gears affect parameters such as torque and velocity are very important. In this tutorial I will first talk about the basics of gears, how to use them properly along with simple equations, and then I will go into specific types of gears.</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bookmarkStart w:id="0" w:name="torquevelocity"/>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b/>
                <w:bCs/>
                <w:sz w:val="24"/>
                <w:szCs w:val="24"/>
              </w:rPr>
              <w:t>Mechanical Advantage, Torque vs. Rotational Velocity</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t>Gears work on the principle of mechanical advantage. This means that by using different gear diameters, you can exchange between rotational (or translation) velocity and torque.</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6270" cy="1233805"/>
                  <wp:effectExtent l="19050" t="0" r="0" b="0"/>
                  <wp:docPr id="4" name="Picture 4" descr="DC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 Motor"/>
                          <pic:cNvPicPr>
                            <a:picLocks noChangeAspect="1" noChangeArrowheads="1"/>
                          </pic:cNvPicPr>
                        </pic:nvPicPr>
                        <pic:blipFill>
                          <a:blip r:embed="rId21"/>
                          <a:srcRect/>
                          <a:stretch>
                            <a:fillRect/>
                          </a:stretch>
                        </pic:blipFill>
                        <pic:spPr bwMode="auto">
                          <a:xfrm>
                            <a:off x="0" y="0"/>
                            <a:ext cx="1906270" cy="1233805"/>
                          </a:xfrm>
                          <a:prstGeom prst="rect">
                            <a:avLst/>
                          </a:prstGeom>
                          <a:noFill/>
                          <a:ln w="9525">
                            <a:noFill/>
                            <a:miter lim="800000"/>
                            <a:headEnd/>
                            <a:tailEnd/>
                          </a:ln>
                        </pic:spPr>
                      </pic:pic>
                    </a:graphicData>
                  </a:graphic>
                </wp:inline>
              </w:drawing>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 xml:space="preserve">As with all </w:t>
            </w:r>
            <w:bookmarkEnd w:id="0"/>
            <w:r w:rsidR="001659C1" w:rsidRPr="000506E1">
              <w:rPr>
                <w:rFonts w:ascii="Times New Roman" w:eastAsia="Times New Roman" w:hAnsi="Times New Roman" w:cs="Times New Roman"/>
                <w:sz w:val="24"/>
                <w:szCs w:val="24"/>
              </w:rPr>
              <w:fldChar w:fldCharType="begin"/>
            </w:r>
            <w:r w:rsidRPr="000506E1">
              <w:rPr>
                <w:rFonts w:ascii="Times New Roman" w:eastAsia="Times New Roman" w:hAnsi="Times New Roman" w:cs="Times New Roman"/>
                <w:sz w:val="24"/>
                <w:szCs w:val="24"/>
              </w:rPr>
              <w:instrText xml:space="preserve"> HYPERLINK "http://www.societyofrobots.com/actuators_dcmotors.shtml" </w:instrText>
            </w:r>
            <w:r w:rsidR="001659C1" w:rsidRPr="000506E1">
              <w:rPr>
                <w:rFonts w:ascii="Times New Roman" w:eastAsia="Times New Roman" w:hAnsi="Times New Roman" w:cs="Times New Roman"/>
                <w:sz w:val="24"/>
                <w:szCs w:val="24"/>
              </w:rPr>
              <w:fldChar w:fldCharType="separate"/>
            </w:r>
            <w:r w:rsidRPr="000506E1">
              <w:rPr>
                <w:rFonts w:ascii="Times New Roman" w:eastAsia="Times New Roman" w:hAnsi="Times New Roman" w:cs="Times New Roman"/>
                <w:b/>
                <w:bCs/>
                <w:color w:val="0000FF"/>
                <w:sz w:val="24"/>
                <w:szCs w:val="24"/>
                <w:u w:val="single"/>
              </w:rPr>
              <w:t>motors</w:t>
            </w:r>
            <w:r w:rsidR="001659C1" w:rsidRPr="000506E1">
              <w:rPr>
                <w:rFonts w:ascii="Times New Roman" w:eastAsia="Times New Roman" w:hAnsi="Times New Roman" w:cs="Times New Roman"/>
                <w:sz w:val="24"/>
                <w:szCs w:val="24"/>
              </w:rPr>
              <w:fldChar w:fldCharType="end"/>
            </w:r>
            <w:r w:rsidRPr="000506E1">
              <w:rPr>
                <w:rFonts w:ascii="Times New Roman" w:eastAsia="Times New Roman" w:hAnsi="Times New Roman" w:cs="Times New Roman"/>
                <w:sz w:val="24"/>
                <w:szCs w:val="24"/>
              </w:rPr>
              <w:t xml:space="preserve">, by looking at the motor datasheet you can determine the output velocity and torque of your motor. But unfortunately for robots, motors commercially available do not normally have a desirable </w:t>
            </w:r>
            <w:r w:rsidRPr="000506E1">
              <w:rPr>
                <w:rFonts w:ascii="Times New Roman" w:eastAsia="Times New Roman" w:hAnsi="Times New Roman" w:cs="Times New Roman"/>
                <w:b/>
                <w:bCs/>
                <w:sz w:val="24"/>
                <w:szCs w:val="24"/>
              </w:rPr>
              <w:t>speed to torque ratio</w:t>
            </w:r>
            <w:r w:rsidRPr="000506E1">
              <w:rPr>
                <w:rFonts w:ascii="Times New Roman" w:eastAsia="Times New Roman" w:hAnsi="Times New Roman" w:cs="Times New Roman"/>
                <w:sz w:val="24"/>
                <w:szCs w:val="24"/>
              </w:rPr>
              <w:t xml:space="preserve"> (the main exception being </w:t>
            </w:r>
            <w:hyperlink r:id="rId22" w:history="1">
              <w:r w:rsidRPr="000506E1">
                <w:rPr>
                  <w:rFonts w:ascii="Times New Roman" w:eastAsia="Times New Roman" w:hAnsi="Times New Roman" w:cs="Times New Roman"/>
                  <w:b/>
                  <w:bCs/>
                  <w:color w:val="0000FF"/>
                  <w:sz w:val="24"/>
                  <w:szCs w:val="24"/>
                  <w:u w:val="single"/>
                </w:rPr>
                <w:t>servos</w:t>
              </w:r>
            </w:hyperlink>
            <w:r w:rsidRPr="000506E1">
              <w:rPr>
                <w:rFonts w:ascii="Times New Roman" w:eastAsia="Times New Roman" w:hAnsi="Times New Roman" w:cs="Times New Roman"/>
                <w:sz w:val="24"/>
                <w:szCs w:val="24"/>
              </w:rPr>
              <w:t xml:space="preserve"> and high torque motors with built in </w:t>
            </w:r>
            <w:r w:rsidRPr="000506E1">
              <w:rPr>
                <w:rFonts w:ascii="Times New Roman" w:eastAsia="Times New Roman" w:hAnsi="Times New Roman" w:cs="Times New Roman"/>
                <w:b/>
                <w:bCs/>
                <w:sz w:val="24"/>
                <w:szCs w:val="24"/>
              </w:rPr>
              <w:t>gearboxes</w:t>
            </w:r>
            <w:r w:rsidRPr="000506E1">
              <w:rPr>
                <w:rFonts w:ascii="Times New Roman" w:eastAsia="Times New Roman" w:hAnsi="Times New Roman" w:cs="Times New Roman"/>
                <w:sz w:val="24"/>
                <w:szCs w:val="24"/>
              </w:rPr>
              <w:t xml:space="preserve">). For example, do you really want your robot wheels to </w:t>
            </w:r>
            <w:r w:rsidRPr="000506E1">
              <w:rPr>
                <w:rFonts w:ascii="Times New Roman" w:eastAsia="Times New Roman" w:hAnsi="Times New Roman" w:cs="Times New Roman"/>
                <w:sz w:val="24"/>
                <w:szCs w:val="24"/>
              </w:rPr>
              <w:lastRenderedPageBreak/>
              <w:t>rotate at 10,000 rpm at low torques? In robotics, torque is better than speed.</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With gears, you will exchange the high velocity with a better torque. This exchange happens with a very simple equation that you can calculate:</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506E1">
              <w:rPr>
                <w:rFonts w:ascii="Times New Roman" w:eastAsia="Times New Roman" w:hAnsi="Times New Roman" w:cs="Times New Roman"/>
                <w:color w:val="008000"/>
                <w:sz w:val="24"/>
                <w:szCs w:val="24"/>
              </w:rPr>
              <w:t>Torque_Old</w:t>
            </w:r>
            <w:proofErr w:type="spellEnd"/>
            <w:r w:rsidRPr="000506E1">
              <w:rPr>
                <w:rFonts w:ascii="Times New Roman" w:eastAsia="Times New Roman" w:hAnsi="Times New Roman" w:cs="Times New Roman"/>
                <w:color w:val="008000"/>
                <w:sz w:val="24"/>
                <w:szCs w:val="24"/>
              </w:rPr>
              <w:t xml:space="preserve"> * </w:t>
            </w:r>
            <w:proofErr w:type="spellStart"/>
            <w:r w:rsidRPr="000506E1">
              <w:rPr>
                <w:rFonts w:ascii="Times New Roman" w:eastAsia="Times New Roman" w:hAnsi="Times New Roman" w:cs="Times New Roman"/>
                <w:color w:val="008000"/>
                <w:sz w:val="24"/>
                <w:szCs w:val="24"/>
              </w:rPr>
              <w:t>Velocity_Old</w:t>
            </w:r>
            <w:proofErr w:type="spellEnd"/>
            <w:r w:rsidRPr="000506E1">
              <w:rPr>
                <w:rFonts w:ascii="Times New Roman" w:eastAsia="Times New Roman" w:hAnsi="Times New Roman" w:cs="Times New Roman"/>
                <w:color w:val="008000"/>
                <w:sz w:val="24"/>
                <w:szCs w:val="24"/>
              </w:rPr>
              <w:t xml:space="preserve"> = </w:t>
            </w:r>
            <w:proofErr w:type="spellStart"/>
            <w:r w:rsidRPr="000506E1">
              <w:rPr>
                <w:rFonts w:ascii="Times New Roman" w:eastAsia="Times New Roman" w:hAnsi="Times New Roman" w:cs="Times New Roman"/>
                <w:color w:val="008000"/>
                <w:sz w:val="24"/>
                <w:szCs w:val="24"/>
              </w:rPr>
              <w:t>Torque_New</w:t>
            </w:r>
            <w:proofErr w:type="spellEnd"/>
            <w:r w:rsidRPr="000506E1">
              <w:rPr>
                <w:rFonts w:ascii="Times New Roman" w:eastAsia="Times New Roman" w:hAnsi="Times New Roman" w:cs="Times New Roman"/>
                <w:color w:val="008000"/>
                <w:sz w:val="24"/>
                <w:szCs w:val="24"/>
              </w:rPr>
              <w:t xml:space="preserve"> * </w:t>
            </w:r>
            <w:proofErr w:type="spellStart"/>
            <w:r w:rsidRPr="000506E1">
              <w:rPr>
                <w:rFonts w:ascii="Times New Roman" w:eastAsia="Times New Roman" w:hAnsi="Times New Roman" w:cs="Times New Roman"/>
                <w:color w:val="008000"/>
                <w:sz w:val="24"/>
                <w:szCs w:val="24"/>
              </w:rPr>
              <w:t>Velocity_New</w:t>
            </w:r>
            <w:proofErr w:type="spellEnd"/>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506E1">
              <w:rPr>
                <w:rFonts w:ascii="Times New Roman" w:eastAsia="Times New Roman" w:hAnsi="Times New Roman" w:cs="Times New Roman"/>
                <w:sz w:val="24"/>
                <w:szCs w:val="24"/>
              </w:rPr>
              <w:t>Torque_Old</w:t>
            </w:r>
            <w:proofErr w:type="spellEnd"/>
            <w:r w:rsidRPr="000506E1">
              <w:rPr>
                <w:rFonts w:ascii="Times New Roman" w:eastAsia="Times New Roman" w:hAnsi="Times New Roman" w:cs="Times New Roman"/>
                <w:sz w:val="24"/>
                <w:szCs w:val="24"/>
              </w:rPr>
              <w:t xml:space="preserve"> and </w:t>
            </w:r>
            <w:proofErr w:type="spellStart"/>
            <w:r w:rsidRPr="000506E1">
              <w:rPr>
                <w:rFonts w:ascii="Times New Roman" w:eastAsia="Times New Roman" w:hAnsi="Times New Roman" w:cs="Times New Roman"/>
                <w:sz w:val="24"/>
                <w:szCs w:val="24"/>
              </w:rPr>
              <w:t>Velocity_Old</w:t>
            </w:r>
            <w:proofErr w:type="spellEnd"/>
            <w:r w:rsidRPr="000506E1">
              <w:rPr>
                <w:rFonts w:ascii="Times New Roman" w:eastAsia="Times New Roman" w:hAnsi="Times New Roman" w:cs="Times New Roman"/>
                <w:sz w:val="24"/>
                <w:szCs w:val="24"/>
              </w:rPr>
              <w:t xml:space="preserve"> can be found simply by looking up the </w:t>
            </w:r>
            <w:r w:rsidRPr="000506E1">
              <w:rPr>
                <w:rFonts w:ascii="Times New Roman" w:eastAsia="Times New Roman" w:hAnsi="Times New Roman" w:cs="Times New Roman"/>
                <w:b/>
                <w:bCs/>
                <w:sz w:val="24"/>
                <w:szCs w:val="24"/>
              </w:rPr>
              <w:t>datasheet</w:t>
            </w:r>
            <w:r w:rsidRPr="000506E1">
              <w:rPr>
                <w:rFonts w:ascii="Times New Roman" w:eastAsia="Times New Roman" w:hAnsi="Times New Roman" w:cs="Times New Roman"/>
                <w:sz w:val="24"/>
                <w:szCs w:val="24"/>
              </w:rPr>
              <w:t xml:space="preserve"> of your motor. Then what you need to do is put a desired torque or velocity on the right hand side of the equation. My </w:t>
            </w:r>
            <w:hyperlink r:id="rId23" w:history="1">
              <w:r w:rsidRPr="000506E1">
                <w:rPr>
                  <w:rFonts w:ascii="Times New Roman" w:eastAsia="Times New Roman" w:hAnsi="Times New Roman" w:cs="Times New Roman"/>
                  <w:b/>
                  <w:bCs/>
                  <w:color w:val="0000FF"/>
                  <w:sz w:val="24"/>
                  <w:szCs w:val="24"/>
                  <w:u w:val="single"/>
                </w:rPr>
                <w:t>statics</w:t>
              </w:r>
            </w:hyperlink>
            <w:r w:rsidRPr="000506E1">
              <w:rPr>
                <w:rFonts w:ascii="Times New Roman" w:eastAsia="Times New Roman" w:hAnsi="Times New Roman" w:cs="Times New Roman"/>
                <w:sz w:val="24"/>
                <w:szCs w:val="24"/>
              </w:rPr>
              <w:t xml:space="preserve"> and </w:t>
            </w:r>
            <w:hyperlink r:id="rId24" w:history="1">
              <w:r w:rsidRPr="000506E1">
                <w:rPr>
                  <w:rFonts w:ascii="Times New Roman" w:eastAsia="Times New Roman" w:hAnsi="Times New Roman" w:cs="Times New Roman"/>
                  <w:b/>
                  <w:bCs/>
                  <w:color w:val="0000FF"/>
                  <w:sz w:val="24"/>
                  <w:szCs w:val="24"/>
                  <w:u w:val="single"/>
                </w:rPr>
                <w:t>dynamics</w:t>
              </w:r>
            </w:hyperlink>
            <w:r w:rsidRPr="000506E1">
              <w:rPr>
                <w:rFonts w:ascii="Times New Roman" w:eastAsia="Times New Roman" w:hAnsi="Times New Roman" w:cs="Times New Roman"/>
                <w:sz w:val="24"/>
                <w:szCs w:val="24"/>
              </w:rPr>
              <w:t xml:space="preserve"> tutorials can help you decide on a reasonable torque and/or velocity for your robot.</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So for example, suppose your motor outputs 3 lb-in torque at 2000rps according to the datasheet, but you only want 300rps. This is what your equation will look like:</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color w:val="008000"/>
                <w:sz w:val="24"/>
                <w:szCs w:val="24"/>
              </w:rPr>
              <w:t xml:space="preserve">3 lb-in * 2000rps = </w:t>
            </w:r>
            <w:proofErr w:type="spellStart"/>
            <w:r w:rsidRPr="000506E1">
              <w:rPr>
                <w:rFonts w:ascii="Times New Roman" w:eastAsia="Times New Roman" w:hAnsi="Times New Roman" w:cs="Times New Roman"/>
                <w:color w:val="008000"/>
                <w:sz w:val="24"/>
                <w:szCs w:val="24"/>
              </w:rPr>
              <w:t>Torque_New</w:t>
            </w:r>
            <w:proofErr w:type="spellEnd"/>
            <w:r w:rsidRPr="000506E1">
              <w:rPr>
                <w:rFonts w:ascii="Times New Roman" w:eastAsia="Times New Roman" w:hAnsi="Times New Roman" w:cs="Times New Roman"/>
                <w:color w:val="008000"/>
                <w:sz w:val="24"/>
                <w:szCs w:val="24"/>
              </w:rPr>
              <w:t xml:space="preserve"> * 300rps</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 xml:space="preserve">With </w:t>
            </w:r>
            <w:proofErr w:type="spellStart"/>
            <w:r w:rsidRPr="000506E1">
              <w:rPr>
                <w:rFonts w:ascii="Times New Roman" w:eastAsia="Times New Roman" w:hAnsi="Times New Roman" w:cs="Times New Roman"/>
                <w:sz w:val="24"/>
                <w:szCs w:val="24"/>
              </w:rPr>
              <w:t>highschool</w:t>
            </w:r>
            <w:proofErr w:type="spellEnd"/>
            <w:r w:rsidRPr="000506E1">
              <w:rPr>
                <w:rFonts w:ascii="Times New Roman" w:eastAsia="Times New Roman" w:hAnsi="Times New Roman" w:cs="Times New Roman"/>
                <w:sz w:val="24"/>
                <w:szCs w:val="24"/>
              </w:rPr>
              <w:t xml:space="preserve"> algebra you can then determine that your new torque will be 20 lb-in.</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Now suppose, with the same motor, you need 5 lb-in (minimum force to crush a cat, obviously). But suppose you also need 1500rps minimum velocity. How would you know if the motor is up to spec and can do this? Easy . . .</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color w:val="008000"/>
                <w:sz w:val="24"/>
                <w:szCs w:val="24"/>
              </w:rPr>
              <w:t xml:space="preserve">3 lb-in * 2000rps = 5 lb-in * </w:t>
            </w:r>
            <w:proofErr w:type="spellStart"/>
            <w:r w:rsidRPr="000506E1">
              <w:rPr>
                <w:rFonts w:ascii="Times New Roman" w:eastAsia="Times New Roman" w:hAnsi="Times New Roman" w:cs="Times New Roman"/>
                <w:color w:val="008000"/>
                <w:sz w:val="24"/>
                <w:szCs w:val="24"/>
              </w:rPr>
              <w:t>Velocity_New</w:t>
            </w:r>
            <w:proofErr w:type="spellEnd"/>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506E1">
              <w:rPr>
                <w:rFonts w:ascii="Times New Roman" w:eastAsia="Times New Roman" w:hAnsi="Times New Roman" w:cs="Times New Roman"/>
                <w:color w:val="008000"/>
                <w:sz w:val="24"/>
                <w:szCs w:val="24"/>
              </w:rPr>
              <w:t>Velocity_New</w:t>
            </w:r>
            <w:proofErr w:type="spellEnd"/>
            <w:r w:rsidRPr="000506E1">
              <w:rPr>
                <w:rFonts w:ascii="Times New Roman" w:eastAsia="Times New Roman" w:hAnsi="Times New Roman" w:cs="Times New Roman"/>
                <w:color w:val="008000"/>
                <w:sz w:val="24"/>
                <w:szCs w:val="24"/>
              </w:rPr>
              <w:t xml:space="preserve"> = 1200rps</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 xml:space="preserve">You now have just determined that at 1200 </w:t>
            </w:r>
            <w:proofErr w:type="spellStart"/>
            <w:r w:rsidRPr="000506E1">
              <w:rPr>
                <w:rFonts w:ascii="Times New Roman" w:eastAsia="Times New Roman" w:hAnsi="Times New Roman" w:cs="Times New Roman"/>
                <w:sz w:val="24"/>
                <w:szCs w:val="24"/>
              </w:rPr>
              <w:t>rps</w:t>
            </w:r>
            <w:proofErr w:type="spellEnd"/>
            <w:r w:rsidRPr="000506E1">
              <w:rPr>
                <w:rFonts w:ascii="Times New Roman" w:eastAsia="Times New Roman" w:hAnsi="Times New Roman" w:cs="Times New Roman"/>
                <w:sz w:val="24"/>
                <w:szCs w:val="24"/>
              </w:rPr>
              <w:t xml:space="preserve"> the selected motor is not up to spec. Using the simple equation, you have just saved yourself tons of money on a motor that would have never worked. Designing your robot, and doing all the necessary equations beforehand, will always save you tons of money and time.</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bookmarkStart w:id="1" w:name="gearingratio"/>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b/>
                <w:bCs/>
                <w:sz w:val="24"/>
                <w:szCs w:val="24"/>
              </w:rPr>
              <w:t>Gearing Ratios</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t>I have done the equations, but how do you mechanically swap torque and velocity? You would use two gears (sometimes more) of different diameters to have a particular gearing ratio. In any pair of gears, the larger gear will move more slowly than the smaller gear, but it will move with more torque. Thus, the bigger the size difference (or gearing ratio) between two gears, the greater the difference in speed and torque.</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lastRenderedPageBreak/>
              <w:t>The gearing ratio is the value at which you change your velocity and torque. Again, it has a very simple equation. The gearing ratio is just a fraction which you multiple your velocity and torque by.</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Suppose your gearing ratio is 3/1. This would mean you would multiple your torque by 3 and your velocity by the inverse, or 1/3.</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 xml:space="preserve">example; </w:t>
            </w:r>
            <w:proofErr w:type="spellStart"/>
            <w:r w:rsidRPr="000506E1">
              <w:rPr>
                <w:rFonts w:ascii="Times New Roman" w:eastAsia="Times New Roman" w:hAnsi="Times New Roman" w:cs="Times New Roman"/>
                <w:sz w:val="24"/>
                <w:szCs w:val="24"/>
              </w:rPr>
              <w:t>Torque_Old</w:t>
            </w:r>
            <w:proofErr w:type="spellEnd"/>
            <w:r w:rsidRPr="000506E1">
              <w:rPr>
                <w:rFonts w:ascii="Times New Roman" w:eastAsia="Times New Roman" w:hAnsi="Times New Roman" w:cs="Times New Roman"/>
                <w:sz w:val="24"/>
                <w:szCs w:val="24"/>
              </w:rPr>
              <w:t xml:space="preserve"> = 10 lb-in, </w:t>
            </w:r>
            <w:proofErr w:type="spellStart"/>
            <w:r w:rsidRPr="000506E1">
              <w:rPr>
                <w:rFonts w:ascii="Times New Roman" w:eastAsia="Times New Roman" w:hAnsi="Times New Roman" w:cs="Times New Roman"/>
                <w:sz w:val="24"/>
                <w:szCs w:val="24"/>
              </w:rPr>
              <w:t>Velocity_Old</w:t>
            </w:r>
            <w:proofErr w:type="spellEnd"/>
            <w:r w:rsidRPr="000506E1">
              <w:rPr>
                <w:rFonts w:ascii="Times New Roman" w:eastAsia="Times New Roman" w:hAnsi="Times New Roman" w:cs="Times New Roman"/>
                <w:sz w:val="24"/>
                <w:szCs w:val="24"/>
              </w:rPr>
              <w:t xml:space="preserve"> = 100rps </w:t>
            </w:r>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color w:val="008000"/>
                <w:sz w:val="24"/>
                <w:szCs w:val="24"/>
              </w:rPr>
              <w:t xml:space="preserve">Gearing ratio = 2/3 </w:t>
            </w:r>
            <w:r w:rsidRPr="000506E1">
              <w:rPr>
                <w:rFonts w:ascii="Times New Roman" w:eastAsia="Times New Roman" w:hAnsi="Times New Roman" w:cs="Times New Roman"/>
                <w:color w:val="008000"/>
                <w:sz w:val="24"/>
                <w:szCs w:val="24"/>
              </w:rPr>
              <w:br/>
              <w:t xml:space="preserve">Torque * 2/3 = 6.7 lb-in </w:t>
            </w:r>
            <w:r w:rsidRPr="000506E1">
              <w:rPr>
                <w:rFonts w:ascii="Times New Roman" w:eastAsia="Times New Roman" w:hAnsi="Times New Roman" w:cs="Times New Roman"/>
                <w:color w:val="008000"/>
                <w:sz w:val="24"/>
                <w:szCs w:val="24"/>
              </w:rPr>
              <w:br/>
              <w:t>Velocity * 3/2 = 150rps</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56080" cy="1043940"/>
                  <wp:effectExtent l="19050" t="0" r="1270" b="0"/>
                  <wp:docPr id="5" name="Picture 5" descr="Gear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ar Sizes"/>
                          <pic:cNvPicPr>
                            <a:picLocks noChangeAspect="1" noChangeArrowheads="1"/>
                          </pic:cNvPicPr>
                        </pic:nvPicPr>
                        <pic:blipFill>
                          <a:blip r:embed="rId25"/>
                          <a:srcRect/>
                          <a:stretch>
                            <a:fillRect/>
                          </a:stretch>
                        </pic:blipFill>
                        <pic:spPr bwMode="auto">
                          <a:xfrm>
                            <a:off x="0" y="0"/>
                            <a:ext cx="1656080" cy="1043940"/>
                          </a:xfrm>
                          <a:prstGeom prst="rect">
                            <a:avLst/>
                          </a:prstGeom>
                          <a:noFill/>
                          <a:ln w="9525">
                            <a:noFill/>
                            <a:miter lim="800000"/>
                            <a:headEnd/>
                            <a:tailEnd/>
                          </a:ln>
                        </pic:spPr>
                      </pic:pic>
                    </a:graphicData>
                  </a:graphic>
                </wp:inline>
              </w:drawing>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b/>
                <w:bCs/>
                <w:sz w:val="24"/>
                <w:szCs w:val="24"/>
              </w:rPr>
              <w:t>Achieving a Particular Gearing Ratio</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t>If you wanted a simple gearing ratio of say 2 to 1, you would use two gears, one being twice as big as the other. It isn't really the size as much as the diameter ratio of the two gears. If the diameter of one gear is 3 times bigger than the other gear, you would get a 3/1 (or 1/3) gearing ratio. You can easily figure out the ratio by hand measuring the diameter of the gears you are using.</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 xml:space="preserve">For a much more accurate way to calculate the gearing ratio, calculate the ratio of teeth on the gears. If one gear has 28 teeth and the other has 13, you would have a (28/13=2.15 or 13/28=.46) 2.15 or .46 gearing ratio. I will go into this later, but this is why </w:t>
            </w:r>
            <w:bookmarkEnd w:id="1"/>
            <w:r w:rsidR="001659C1" w:rsidRPr="000506E1">
              <w:rPr>
                <w:rFonts w:ascii="Times New Roman" w:eastAsia="Times New Roman" w:hAnsi="Times New Roman" w:cs="Times New Roman"/>
                <w:sz w:val="24"/>
                <w:szCs w:val="24"/>
              </w:rPr>
              <w:fldChar w:fldCharType="begin"/>
            </w:r>
            <w:r w:rsidRPr="000506E1">
              <w:rPr>
                <w:rFonts w:ascii="Times New Roman" w:eastAsia="Times New Roman" w:hAnsi="Times New Roman" w:cs="Times New Roman"/>
                <w:sz w:val="24"/>
                <w:szCs w:val="24"/>
              </w:rPr>
              <w:instrText xml:space="preserve"> HYPERLINK "http://www.societyofrobots.com/mechanics_gears.shtml" \l "wormgears" </w:instrText>
            </w:r>
            <w:r w:rsidR="001659C1" w:rsidRPr="000506E1">
              <w:rPr>
                <w:rFonts w:ascii="Times New Roman" w:eastAsia="Times New Roman" w:hAnsi="Times New Roman" w:cs="Times New Roman"/>
                <w:sz w:val="24"/>
                <w:szCs w:val="24"/>
              </w:rPr>
              <w:fldChar w:fldCharType="separate"/>
            </w:r>
            <w:r w:rsidRPr="000506E1">
              <w:rPr>
                <w:rFonts w:ascii="Times New Roman" w:eastAsia="Times New Roman" w:hAnsi="Times New Roman" w:cs="Times New Roman"/>
                <w:b/>
                <w:bCs/>
                <w:color w:val="0000FF"/>
                <w:sz w:val="24"/>
                <w:szCs w:val="24"/>
                <w:u w:val="single"/>
              </w:rPr>
              <w:t>worm gears</w:t>
            </w:r>
            <w:r w:rsidR="001659C1" w:rsidRPr="000506E1">
              <w:rPr>
                <w:rFonts w:ascii="Times New Roman" w:eastAsia="Times New Roman" w:hAnsi="Times New Roman" w:cs="Times New Roman"/>
                <w:sz w:val="24"/>
                <w:szCs w:val="24"/>
              </w:rPr>
              <w:fldChar w:fldCharType="end"/>
            </w:r>
            <w:r w:rsidRPr="000506E1">
              <w:rPr>
                <w:rFonts w:ascii="Times New Roman" w:eastAsia="Times New Roman" w:hAnsi="Times New Roman" w:cs="Times New Roman"/>
                <w:sz w:val="24"/>
                <w:szCs w:val="24"/>
              </w:rPr>
              <w:t xml:space="preserve"> have such high gearing ratios. In a worm gear setup, one gear always has a single tooth, while the other has many - a guaranteed huge ratio. Counting teeth will always give you the most exact ratio.</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bookmarkStart w:id="2" w:name="gearefficiency"/>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b/>
                <w:bCs/>
                <w:sz w:val="24"/>
                <w:szCs w:val="24"/>
              </w:rPr>
              <w:t>Gear Efficiency</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t xml:space="preserve">Unfortunately, by using gears, you lower your input to output power efficiency. This is due to obvious things such as </w:t>
            </w:r>
            <w:bookmarkEnd w:id="2"/>
            <w:r w:rsidR="001659C1" w:rsidRPr="000506E1">
              <w:rPr>
                <w:rFonts w:ascii="Times New Roman" w:eastAsia="Times New Roman" w:hAnsi="Times New Roman" w:cs="Times New Roman"/>
                <w:sz w:val="24"/>
                <w:szCs w:val="24"/>
              </w:rPr>
              <w:fldChar w:fldCharType="begin"/>
            </w:r>
            <w:r w:rsidRPr="000506E1">
              <w:rPr>
                <w:rFonts w:ascii="Times New Roman" w:eastAsia="Times New Roman" w:hAnsi="Times New Roman" w:cs="Times New Roman"/>
                <w:sz w:val="24"/>
                <w:szCs w:val="24"/>
              </w:rPr>
              <w:instrText xml:space="preserve"> HYPERLINK "http://www.societyofrobots.com/mechanics_statics.shtml" \l "friction" </w:instrText>
            </w:r>
            <w:r w:rsidR="001659C1" w:rsidRPr="000506E1">
              <w:rPr>
                <w:rFonts w:ascii="Times New Roman" w:eastAsia="Times New Roman" w:hAnsi="Times New Roman" w:cs="Times New Roman"/>
                <w:sz w:val="24"/>
                <w:szCs w:val="24"/>
              </w:rPr>
              <w:fldChar w:fldCharType="separate"/>
            </w:r>
            <w:r w:rsidRPr="000506E1">
              <w:rPr>
                <w:rFonts w:ascii="Times New Roman" w:eastAsia="Times New Roman" w:hAnsi="Times New Roman" w:cs="Times New Roman"/>
                <w:b/>
                <w:bCs/>
                <w:color w:val="0000FF"/>
                <w:sz w:val="24"/>
                <w:szCs w:val="24"/>
                <w:u w:val="single"/>
              </w:rPr>
              <w:t>friction</w:t>
            </w:r>
            <w:r w:rsidR="001659C1" w:rsidRPr="000506E1">
              <w:rPr>
                <w:rFonts w:ascii="Times New Roman" w:eastAsia="Times New Roman" w:hAnsi="Times New Roman" w:cs="Times New Roman"/>
                <w:sz w:val="24"/>
                <w:szCs w:val="24"/>
              </w:rPr>
              <w:fldChar w:fldCharType="end"/>
            </w:r>
            <w:r w:rsidRPr="000506E1">
              <w:rPr>
                <w:rFonts w:ascii="Times New Roman" w:eastAsia="Times New Roman" w:hAnsi="Times New Roman" w:cs="Times New Roman"/>
                <w:sz w:val="24"/>
                <w:szCs w:val="24"/>
              </w:rPr>
              <w:t xml:space="preserve">, misalignment of </w:t>
            </w:r>
            <w:r w:rsidRPr="000506E1">
              <w:rPr>
                <w:rFonts w:ascii="Times New Roman" w:eastAsia="Times New Roman" w:hAnsi="Times New Roman" w:cs="Times New Roman"/>
                <w:b/>
                <w:bCs/>
                <w:sz w:val="24"/>
                <w:szCs w:val="24"/>
              </w:rPr>
              <w:t>pressure angles</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b/>
                <w:bCs/>
                <w:sz w:val="24"/>
                <w:szCs w:val="24"/>
              </w:rPr>
              <w:t>lubrication</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b/>
                <w:bCs/>
                <w:sz w:val="24"/>
                <w:szCs w:val="24"/>
              </w:rPr>
              <w:t>gear backlash</w:t>
            </w:r>
            <w:r w:rsidRPr="000506E1">
              <w:rPr>
                <w:rFonts w:ascii="Times New Roman" w:eastAsia="Times New Roman" w:hAnsi="Times New Roman" w:cs="Times New Roman"/>
                <w:sz w:val="24"/>
                <w:szCs w:val="24"/>
              </w:rPr>
              <w:t xml:space="preserve"> (spacing between meshed gear teeth between two gears) and </w:t>
            </w:r>
            <w:r w:rsidRPr="000506E1">
              <w:rPr>
                <w:rFonts w:ascii="Times New Roman" w:eastAsia="Times New Roman" w:hAnsi="Times New Roman" w:cs="Times New Roman"/>
                <w:b/>
                <w:bCs/>
                <w:sz w:val="24"/>
                <w:szCs w:val="24"/>
              </w:rPr>
              <w:t>angular</w:t>
            </w:r>
            <w:r w:rsidRPr="000506E1">
              <w:rPr>
                <w:rFonts w:ascii="Times New Roman" w:eastAsia="Times New Roman" w:hAnsi="Times New Roman" w:cs="Times New Roman"/>
                <w:sz w:val="24"/>
                <w:szCs w:val="24"/>
              </w:rPr>
              <w:t xml:space="preserve"> </w:t>
            </w:r>
            <w:hyperlink r:id="rId26" w:anchor="momentum" w:history="1">
              <w:r w:rsidRPr="000506E1">
                <w:rPr>
                  <w:rFonts w:ascii="Times New Roman" w:eastAsia="Times New Roman" w:hAnsi="Times New Roman" w:cs="Times New Roman"/>
                  <w:b/>
                  <w:bCs/>
                  <w:color w:val="0000FF"/>
                  <w:sz w:val="24"/>
                  <w:szCs w:val="24"/>
                  <w:u w:val="single"/>
                </w:rPr>
                <w:t>momentum</w:t>
              </w:r>
            </w:hyperlink>
            <w:r w:rsidRPr="000506E1">
              <w:rPr>
                <w:rFonts w:ascii="Times New Roman" w:eastAsia="Times New Roman" w:hAnsi="Times New Roman" w:cs="Times New Roman"/>
                <w:sz w:val="24"/>
                <w:szCs w:val="24"/>
              </w:rPr>
              <w:t xml:space="preserve">, etc. Different gear setups, different types of gears, different gear materials, and wear and tear on the gear, will all have different efficiencies. The possible combinations are too big to list, so I will give you an estimated efficiency to expect with each </w:t>
            </w:r>
            <w:hyperlink r:id="rId27" w:anchor="geartypes" w:history="1">
              <w:r w:rsidRPr="000506E1">
                <w:rPr>
                  <w:rFonts w:ascii="Times New Roman" w:eastAsia="Times New Roman" w:hAnsi="Times New Roman" w:cs="Times New Roman"/>
                  <w:b/>
                  <w:bCs/>
                  <w:color w:val="0000FF"/>
                  <w:sz w:val="24"/>
                  <w:szCs w:val="24"/>
                  <w:u w:val="single"/>
                </w:rPr>
                <w:t>gear type</w:t>
              </w:r>
            </w:hyperlink>
            <w:r w:rsidRPr="000506E1">
              <w:rPr>
                <w:rFonts w:ascii="Times New Roman" w:eastAsia="Times New Roman" w:hAnsi="Times New Roman" w:cs="Times New Roman"/>
                <w:sz w:val="24"/>
                <w:szCs w:val="24"/>
              </w:rPr>
              <w:t xml:space="preserve"> below. You can also find a much more exact efficiency by looking up </w:t>
            </w:r>
            <w:r w:rsidRPr="000506E1">
              <w:rPr>
                <w:rFonts w:ascii="Times New Roman" w:eastAsia="Times New Roman" w:hAnsi="Times New Roman" w:cs="Times New Roman"/>
                <w:sz w:val="24"/>
                <w:szCs w:val="24"/>
              </w:rPr>
              <w:lastRenderedPageBreak/>
              <w:t xml:space="preserve">the </w:t>
            </w:r>
            <w:r w:rsidRPr="000506E1">
              <w:rPr>
                <w:rFonts w:ascii="Times New Roman" w:eastAsia="Times New Roman" w:hAnsi="Times New Roman" w:cs="Times New Roman"/>
                <w:b/>
                <w:bCs/>
                <w:sz w:val="24"/>
                <w:szCs w:val="24"/>
              </w:rPr>
              <w:t>datasheet</w:t>
            </w:r>
            <w:r w:rsidRPr="000506E1">
              <w:rPr>
                <w:rFonts w:ascii="Times New Roman" w:eastAsia="Times New Roman" w:hAnsi="Times New Roman" w:cs="Times New Roman"/>
                <w:sz w:val="24"/>
                <w:szCs w:val="24"/>
              </w:rPr>
              <w:t xml:space="preserve"> on the gears you are using.</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 xml:space="preserve">For example, suppose you use two spur gears, you would typically expect efficiency to be around </w:t>
            </w:r>
            <w:r w:rsidRPr="000506E1">
              <w:rPr>
                <w:rFonts w:ascii="Times New Roman" w:eastAsia="Times New Roman" w:hAnsi="Times New Roman" w:cs="Times New Roman"/>
                <w:b/>
                <w:bCs/>
                <w:sz w:val="24"/>
                <w:szCs w:val="24"/>
              </w:rPr>
              <w:t>~90%</w:t>
            </w:r>
            <w:r w:rsidRPr="000506E1">
              <w:rPr>
                <w:rFonts w:ascii="Times New Roman" w:eastAsia="Times New Roman" w:hAnsi="Times New Roman" w:cs="Times New Roman"/>
                <w:sz w:val="24"/>
                <w:szCs w:val="24"/>
              </w:rPr>
              <w:t xml:space="preserve">. To calculate, multiply that number by your </w:t>
            </w:r>
            <w:proofErr w:type="spellStart"/>
            <w:r w:rsidRPr="000506E1">
              <w:rPr>
                <w:rFonts w:ascii="Times New Roman" w:eastAsia="Times New Roman" w:hAnsi="Times New Roman" w:cs="Times New Roman"/>
                <w:sz w:val="24"/>
                <w:szCs w:val="24"/>
              </w:rPr>
              <w:t>Velocity_New</w:t>
            </w:r>
            <w:proofErr w:type="spellEnd"/>
            <w:r w:rsidRPr="000506E1">
              <w:rPr>
                <w:rFonts w:ascii="Times New Roman" w:eastAsia="Times New Roman" w:hAnsi="Times New Roman" w:cs="Times New Roman"/>
                <w:sz w:val="24"/>
                <w:szCs w:val="24"/>
              </w:rPr>
              <w:t xml:space="preserve"> and </w:t>
            </w:r>
            <w:proofErr w:type="spellStart"/>
            <w:r w:rsidRPr="000506E1">
              <w:rPr>
                <w:rFonts w:ascii="Times New Roman" w:eastAsia="Times New Roman" w:hAnsi="Times New Roman" w:cs="Times New Roman"/>
                <w:sz w:val="24"/>
                <w:szCs w:val="24"/>
              </w:rPr>
              <w:t>Torque_New</w:t>
            </w:r>
            <w:proofErr w:type="spellEnd"/>
            <w:r w:rsidRPr="000506E1">
              <w:rPr>
                <w:rFonts w:ascii="Times New Roman" w:eastAsia="Times New Roman" w:hAnsi="Times New Roman" w:cs="Times New Roman"/>
                <w:sz w:val="24"/>
                <w:szCs w:val="24"/>
              </w:rPr>
              <w:t xml:space="preserve"> to get your </w:t>
            </w:r>
            <w:r w:rsidRPr="000506E1">
              <w:rPr>
                <w:rFonts w:ascii="Times New Roman" w:eastAsia="Times New Roman" w:hAnsi="Times New Roman" w:cs="Times New Roman"/>
                <w:b/>
                <w:bCs/>
                <w:sz w:val="24"/>
                <w:szCs w:val="24"/>
              </w:rPr>
              <w:t>true</w:t>
            </w:r>
            <w:r w:rsidRPr="000506E1">
              <w:rPr>
                <w:rFonts w:ascii="Times New Roman" w:eastAsia="Times New Roman" w:hAnsi="Times New Roman" w:cs="Times New Roman"/>
                <w:sz w:val="24"/>
                <w:szCs w:val="24"/>
              </w:rPr>
              <w:t xml:space="preserve"> output velocity and torque.</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b/>
                <w:bCs/>
                <w:color w:val="008000"/>
                <w:sz w:val="24"/>
                <w:szCs w:val="24"/>
              </w:rPr>
              <w:t>if</w:t>
            </w:r>
            <w:r w:rsidRPr="000506E1">
              <w:rPr>
                <w:rFonts w:ascii="Times New Roman" w:eastAsia="Times New Roman" w:hAnsi="Times New Roman" w:cs="Times New Roman"/>
                <w:color w:val="008000"/>
                <w:sz w:val="24"/>
                <w:szCs w:val="24"/>
              </w:rPr>
              <w:t xml:space="preserve"> (from above example)</w:t>
            </w:r>
            <w:r w:rsidRPr="000506E1">
              <w:rPr>
                <w:rFonts w:ascii="Times New Roman" w:eastAsia="Times New Roman" w:hAnsi="Times New Roman" w:cs="Times New Roman"/>
                <w:color w:val="008000"/>
                <w:sz w:val="24"/>
                <w:szCs w:val="24"/>
              </w:rPr>
              <w:br/>
              <w:t>Gearing ratio = 2/3</w:t>
            </w:r>
            <w:r w:rsidRPr="000506E1">
              <w:rPr>
                <w:rFonts w:ascii="Times New Roman" w:eastAsia="Times New Roman" w:hAnsi="Times New Roman" w:cs="Times New Roman"/>
                <w:color w:val="008000"/>
                <w:sz w:val="24"/>
                <w:szCs w:val="24"/>
              </w:rPr>
              <w:br/>
              <w:t>Torque * 2/3 = 6.7 lb-in</w:t>
            </w:r>
            <w:r w:rsidRPr="000506E1">
              <w:rPr>
                <w:rFonts w:ascii="Times New Roman" w:eastAsia="Times New Roman" w:hAnsi="Times New Roman" w:cs="Times New Roman"/>
                <w:color w:val="008000"/>
                <w:sz w:val="24"/>
                <w:szCs w:val="24"/>
              </w:rPr>
              <w:br/>
              <w:t>Velocity * 3/2 = 150rps</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b/>
                <w:bCs/>
                <w:color w:val="008000"/>
                <w:sz w:val="24"/>
                <w:szCs w:val="24"/>
              </w:rPr>
              <w:t>then</w:t>
            </w:r>
            <w:r w:rsidRPr="000506E1">
              <w:rPr>
                <w:rFonts w:ascii="Times New Roman" w:eastAsia="Times New Roman" w:hAnsi="Times New Roman" w:cs="Times New Roman"/>
                <w:color w:val="008000"/>
                <w:sz w:val="24"/>
                <w:szCs w:val="24"/>
              </w:rPr>
              <w:br/>
              <w:t>true torque = 6.7 * .9 = 6 lb-in</w:t>
            </w:r>
            <w:r w:rsidRPr="000506E1">
              <w:rPr>
                <w:rFonts w:ascii="Times New Roman" w:eastAsia="Times New Roman" w:hAnsi="Times New Roman" w:cs="Times New Roman"/>
                <w:color w:val="008000"/>
                <w:sz w:val="24"/>
                <w:szCs w:val="24"/>
              </w:rPr>
              <w:br/>
              <w:t>true velocity = 150 * .9 = 135rps</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bookmarkStart w:id="3" w:name="rotdirection"/>
            <w:r w:rsidRPr="000506E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656080" cy="1043940"/>
                  <wp:effectExtent l="19050" t="0" r="1270" b="0"/>
                  <wp:docPr id="6" name="Picture 6" descr="Gear Counte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ar Counter-Rotation"/>
                          <pic:cNvPicPr>
                            <a:picLocks noChangeAspect="1" noChangeArrowheads="1"/>
                          </pic:cNvPicPr>
                        </pic:nvPicPr>
                        <pic:blipFill>
                          <a:blip r:embed="rId28"/>
                          <a:srcRect/>
                          <a:stretch>
                            <a:fillRect/>
                          </a:stretch>
                        </pic:blipFill>
                        <pic:spPr bwMode="auto">
                          <a:xfrm>
                            <a:off x="0" y="0"/>
                            <a:ext cx="1656080" cy="1043940"/>
                          </a:xfrm>
                          <a:prstGeom prst="rect">
                            <a:avLst/>
                          </a:prstGeom>
                          <a:noFill/>
                          <a:ln w="9525">
                            <a:noFill/>
                            <a:miter lim="800000"/>
                            <a:headEnd/>
                            <a:tailEnd/>
                          </a:ln>
                        </pic:spPr>
                      </pic:pic>
                    </a:graphicData>
                  </a:graphic>
                </wp:inline>
              </w:drawing>
            </w:r>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b/>
                <w:bCs/>
                <w:sz w:val="24"/>
                <w:szCs w:val="24"/>
              </w:rPr>
              <w:t>Direction of Gear Rotation</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t xml:space="preserve">When designing your gear setup you should understand how gearing changes the rotation direction of your output. Two gears touching will always be counter </w:t>
            </w:r>
            <w:proofErr w:type="gramStart"/>
            <w:r w:rsidRPr="000506E1">
              <w:rPr>
                <w:rFonts w:ascii="Times New Roman" w:eastAsia="Times New Roman" w:hAnsi="Times New Roman" w:cs="Times New Roman"/>
                <w:sz w:val="24"/>
                <w:szCs w:val="24"/>
              </w:rPr>
              <w:t>rotation,</w:t>
            </w:r>
            <w:proofErr w:type="gramEnd"/>
            <w:r w:rsidRPr="000506E1">
              <w:rPr>
                <w:rFonts w:ascii="Times New Roman" w:eastAsia="Times New Roman" w:hAnsi="Times New Roman" w:cs="Times New Roman"/>
                <w:sz w:val="24"/>
                <w:szCs w:val="24"/>
              </w:rPr>
              <w:t xml:space="preserve"> meaning if one rotates clockwise, the other will always rotate counterclockwise. Obvious, I know. But what if you have a chain of say 6 gears touching? The rule is, an </w:t>
            </w:r>
            <w:r w:rsidRPr="000506E1">
              <w:rPr>
                <w:rFonts w:ascii="Times New Roman" w:eastAsia="Times New Roman" w:hAnsi="Times New Roman" w:cs="Times New Roman"/>
                <w:b/>
                <w:bCs/>
                <w:sz w:val="24"/>
                <w:szCs w:val="24"/>
              </w:rPr>
              <w:t>odd</w:t>
            </w:r>
            <w:r w:rsidRPr="000506E1">
              <w:rPr>
                <w:rFonts w:ascii="Times New Roman" w:eastAsia="Times New Roman" w:hAnsi="Times New Roman" w:cs="Times New Roman"/>
                <w:sz w:val="24"/>
                <w:szCs w:val="24"/>
              </w:rPr>
              <w:t xml:space="preserve"> numbers of gears always </w:t>
            </w:r>
            <w:proofErr w:type="gramStart"/>
            <w:r w:rsidRPr="000506E1">
              <w:rPr>
                <w:rFonts w:ascii="Times New Roman" w:eastAsia="Times New Roman" w:hAnsi="Times New Roman" w:cs="Times New Roman"/>
                <w:sz w:val="24"/>
                <w:szCs w:val="24"/>
              </w:rPr>
              <w:t>rotates</w:t>
            </w:r>
            <w:proofErr w:type="gramEnd"/>
            <w:r w:rsidRPr="000506E1">
              <w:rPr>
                <w:rFonts w:ascii="Times New Roman" w:eastAsia="Times New Roman" w:hAnsi="Times New Roman" w:cs="Times New Roman"/>
                <w:sz w:val="24"/>
                <w:szCs w:val="24"/>
              </w:rPr>
              <w:t xml:space="preserve"> in the </w:t>
            </w:r>
            <w:r w:rsidRPr="000506E1">
              <w:rPr>
                <w:rFonts w:ascii="Times New Roman" w:eastAsia="Times New Roman" w:hAnsi="Times New Roman" w:cs="Times New Roman"/>
                <w:b/>
                <w:bCs/>
                <w:sz w:val="24"/>
                <w:szCs w:val="24"/>
              </w:rPr>
              <w:t>same direction</w:t>
            </w:r>
            <w:r w:rsidRPr="000506E1">
              <w:rPr>
                <w:rFonts w:ascii="Times New Roman" w:eastAsia="Times New Roman" w:hAnsi="Times New Roman" w:cs="Times New Roman"/>
                <w:sz w:val="24"/>
                <w:szCs w:val="24"/>
              </w:rPr>
              <w:t xml:space="preserve">, and </w:t>
            </w:r>
            <w:r w:rsidRPr="000506E1">
              <w:rPr>
                <w:rFonts w:ascii="Times New Roman" w:eastAsia="Times New Roman" w:hAnsi="Times New Roman" w:cs="Times New Roman"/>
                <w:b/>
                <w:bCs/>
                <w:sz w:val="24"/>
                <w:szCs w:val="24"/>
              </w:rPr>
              <w:t>even</w:t>
            </w:r>
            <w:r w:rsidRPr="000506E1">
              <w:rPr>
                <w:rFonts w:ascii="Times New Roman" w:eastAsia="Times New Roman" w:hAnsi="Times New Roman" w:cs="Times New Roman"/>
                <w:sz w:val="24"/>
                <w:szCs w:val="24"/>
              </w:rPr>
              <w:t xml:space="preserve"> numbers of gears are </w:t>
            </w:r>
            <w:r w:rsidRPr="000506E1">
              <w:rPr>
                <w:rFonts w:ascii="Times New Roman" w:eastAsia="Times New Roman" w:hAnsi="Times New Roman" w:cs="Times New Roman"/>
                <w:b/>
                <w:bCs/>
                <w:sz w:val="24"/>
                <w:szCs w:val="24"/>
              </w:rPr>
              <w:t>counter-rotational</w:t>
            </w:r>
            <w:r w:rsidRPr="000506E1">
              <w:rPr>
                <w:rFonts w:ascii="Times New Roman" w:eastAsia="Times New Roman" w:hAnsi="Times New Roman" w:cs="Times New Roman"/>
                <w:sz w:val="24"/>
                <w:szCs w:val="24"/>
              </w:rPr>
              <w:t>.</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bookmarkStart w:id="4" w:name="gearchains"/>
            <w:bookmarkEnd w:id="3"/>
            <w:r>
              <w:rPr>
                <w:rFonts w:ascii="Times New Roman" w:eastAsia="Times New Roman" w:hAnsi="Times New Roman" w:cs="Times New Roman"/>
                <w:noProof/>
                <w:sz w:val="24"/>
                <w:szCs w:val="24"/>
              </w:rPr>
              <w:drawing>
                <wp:inline distT="0" distB="0" distL="0" distR="0">
                  <wp:extent cx="4494530" cy="940435"/>
                  <wp:effectExtent l="19050" t="0" r="0" b="0"/>
                  <wp:docPr id="7" name="Picture 7" descr="Gear Rotation of Many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ar Rotation of Many Gears"/>
                          <pic:cNvPicPr>
                            <a:picLocks noChangeAspect="1" noChangeArrowheads="1"/>
                          </pic:cNvPicPr>
                        </pic:nvPicPr>
                        <pic:blipFill>
                          <a:blip r:embed="rId29"/>
                          <a:srcRect/>
                          <a:stretch>
                            <a:fillRect/>
                          </a:stretch>
                        </pic:blipFill>
                        <pic:spPr bwMode="auto">
                          <a:xfrm>
                            <a:off x="0" y="0"/>
                            <a:ext cx="4494530" cy="940435"/>
                          </a:xfrm>
                          <a:prstGeom prst="rect">
                            <a:avLst/>
                          </a:prstGeom>
                          <a:noFill/>
                          <a:ln w="9525">
                            <a:noFill/>
                            <a:miter lim="800000"/>
                            <a:headEnd/>
                            <a:tailEnd/>
                          </a:ln>
                        </pic:spPr>
                      </pic:pic>
                    </a:graphicData>
                  </a:graphic>
                </wp:inline>
              </w:drawing>
            </w:r>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b/>
                <w:bCs/>
                <w:sz w:val="24"/>
                <w:szCs w:val="24"/>
              </w:rPr>
              <w:t xml:space="preserve">Gear Chains (more than 2 </w:t>
            </w:r>
            <w:proofErr w:type="spellStart"/>
            <w:r w:rsidRPr="000506E1">
              <w:rPr>
                <w:rFonts w:ascii="Times New Roman" w:eastAsia="Times New Roman" w:hAnsi="Times New Roman" w:cs="Times New Roman"/>
                <w:b/>
                <w:bCs/>
                <w:sz w:val="24"/>
                <w:szCs w:val="24"/>
              </w:rPr>
              <w:t>gears</w:t>
            </w:r>
            <w:proofErr w:type="spellEnd"/>
            <w:r w:rsidRPr="000506E1">
              <w:rPr>
                <w:rFonts w:ascii="Times New Roman" w:eastAsia="Times New Roman" w:hAnsi="Times New Roman" w:cs="Times New Roman"/>
                <w:b/>
                <w:bCs/>
                <w:sz w:val="24"/>
                <w:szCs w:val="24"/>
              </w:rPr>
              <w:t xml:space="preserve"> together)</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t xml:space="preserve">Suppose you have 30 gears (holy squirrels!), all in order, like in the image above. How in the </w:t>
            </w:r>
            <w:proofErr w:type="spellStart"/>
            <w:r w:rsidRPr="000506E1">
              <w:rPr>
                <w:rFonts w:ascii="Times New Roman" w:eastAsia="Times New Roman" w:hAnsi="Times New Roman" w:cs="Times New Roman"/>
                <w:sz w:val="24"/>
                <w:szCs w:val="24"/>
              </w:rPr>
              <w:t>monkies</w:t>
            </w:r>
            <w:proofErr w:type="spellEnd"/>
            <w:r w:rsidRPr="000506E1">
              <w:rPr>
                <w:rFonts w:ascii="Times New Roman" w:eastAsia="Times New Roman" w:hAnsi="Times New Roman" w:cs="Times New Roman"/>
                <w:sz w:val="24"/>
                <w:szCs w:val="24"/>
              </w:rPr>
              <w:t xml:space="preserve"> do you calculate the gearing ratio of that behemoth? Easy. Ignore all the gears in between the very first and very last gear. If the diameter of the first gear is 2 inches, and the diameter of the last is 1 inch, you have a 2:1 ratio. The gears in between do not matter. Now what direction does the last gear rotate? Easy, you have an even number of gears, so it is counter-rotational of the first gear. What efficiency do you have? Well </w:t>
            </w:r>
            <w:proofErr w:type="spellStart"/>
            <w:r w:rsidRPr="000506E1">
              <w:rPr>
                <w:rFonts w:ascii="Times New Roman" w:eastAsia="Times New Roman" w:hAnsi="Times New Roman" w:cs="Times New Roman"/>
                <w:sz w:val="24"/>
                <w:szCs w:val="24"/>
              </w:rPr>
              <w:t>thats</w:t>
            </w:r>
            <w:proofErr w:type="spellEnd"/>
            <w:r w:rsidRPr="000506E1">
              <w:rPr>
                <w:rFonts w:ascii="Times New Roman" w:eastAsia="Times New Roman" w:hAnsi="Times New Roman" w:cs="Times New Roman"/>
                <w:sz w:val="24"/>
                <w:szCs w:val="24"/>
              </w:rPr>
              <w:t>:</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506E1">
              <w:rPr>
                <w:rFonts w:ascii="Times New Roman" w:eastAsia="Times New Roman" w:hAnsi="Times New Roman" w:cs="Times New Roman"/>
                <w:color w:val="008000"/>
                <w:sz w:val="24"/>
                <w:szCs w:val="24"/>
              </w:rPr>
              <w:t>effienciency_total</w:t>
            </w:r>
            <w:proofErr w:type="spellEnd"/>
            <w:r w:rsidRPr="000506E1">
              <w:rPr>
                <w:rFonts w:ascii="Times New Roman" w:eastAsia="Times New Roman" w:hAnsi="Times New Roman" w:cs="Times New Roman"/>
                <w:color w:val="008000"/>
                <w:sz w:val="24"/>
                <w:szCs w:val="24"/>
              </w:rPr>
              <w:t xml:space="preserve"> = </w:t>
            </w:r>
            <w:proofErr w:type="spellStart"/>
            <w:r w:rsidRPr="000506E1">
              <w:rPr>
                <w:rFonts w:ascii="Times New Roman" w:eastAsia="Times New Roman" w:hAnsi="Times New Roman" w:cs="Times New Roman"/>
                <w:color w:val="008000"/>
                <w:sz w:val="24"/>
                <w:szCs w:val="24"/>
              </w:rPr>
              <w:t>gear_type_efficiency</w:t>
            </w:r>
            <w:proofErr w:type="spellEnd"/>
            <w:r w:rsidRPr="000506E1">
              <w:rPr>
                <w:rFonts w:ascii="Times New Roman" w:eastAsia="Times New Roman" w:hAnsi="Times New Roman" w:cs="Times New Roman"/>
                <w:color w:val="008000"/>
                <w:sz w:val="24"/>
                <w:szCs w:val="24"/>
              </w:rPr>
              <w:t xml:space="preserve"> ^ (# of gears - 1) = .9 ^ (29) = 4.7 </w:t>
            </w:r>
            <w:r w:rsidRPr="000506E1">
              <w:rPr>
                <w:rFonts w:ascii="Times New Roman" w:eastAsia="Times New Roman" w:hAnsi="Times New Roman" w:cs="Times New Roman"/>
                <w:color w:val="008000"/>
                <w:sz w:val="24"/>
                <w:szCs w:val="24"/>
              </w:rPr>
              <w:lastRenderedPageBreak/>
              <w:t>%</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If instead you used 5 gears, you would have:</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506E1">
              <w:rPr>
                <w:rFonts w:ascii="Times New Roman" w:eastAsia="Times New Roman" w:hAnsi="Times New Roman" w:cs="Times New Roman"/>
                <w:color w:val="008000"/>
                <w:sz w:val="24"/>
                <w:szCs w:val="24"/>
              </w:rPr>
              <w:t>effienciency_total</w:t>
            </w:r>
            <w:proofErr w:type="spellEnd"/>
            <w:r w:rsidRPr="000506E1">
              <w:rPr>
                <w:rFonts w:ascii="Times New Roman" w:eastAsia="Times New Roman" w:hAnsi="Times New Roman" w:cs="Times New Roman"/>
                <w:color w:val="008000"/>
                <w:sz w:val="24"/>
                <w:szCs w:val="24"/>
              </w:rPr>
              <w:t xml:space="preserve"> = .9 ^ (4) = 65.6 %</w:t>
            </w:r>
          </w:p>
          <w:p w:rsidR="000506E1" w:rsidRPr="000506E1" w:rsidRDefault="001659C1" w:rsidP="002C1819">
            <w:pPr>
              <w:spacing w:after="0" w:line="240" w:lineRule="auto"/>
              <w:ind w:left="720"/>
              <w:rPr>
                <w:rFonts w:ascii="Times New Roman" w:eastAsia="Times New Roman" w:hAnsi="Times New Roman" w:cs="Times New Roman"/>
                <w:sz w:val="24"/>
                <w:szCs w:val="24"/>
              </w:rPr>
            </w:pPr>
            <w:r w:rsidRPr="001659C1">
              <w:rPr>
                <w:rFonts w:ascii="Times New Roman" w:eastAsia="Times New Roman" w:hAnsi="Times New Roman" w:cs="Times New Roman"/>
                <w:sz w:val="24"/>
                <w:szCs w:val="24"/>
              </w:rPr>
              <w:pict>
                <v:rect id="_x0000_i1145" style="width:0;height:1.5pt" o:hrstd="t" o:hr="t" fillcolor="#a0a0a0" stroked="f"/>
              </w:pict>
            </w:r>
          </w:p>
          <w:p w:rsidR="000506E1" w:rsidRPr="000506E1" w:rsidRDefault="001659C1" w:rsidP="002C1819">
            <w:pPr>
              <w:spacing w:after="0" w:line="240" w:lineRule="auto"/>
              <w:ind w:left="720"/>
              <w:rPr>
                <w:ins w:id="5" w:author="Unknown"/>
                <w:rFonts w:ascii="Times New Roman" w:eastAsia="Times New Roman" w:hAnsi="Times New Roman" w:cs="Times New Roman"/>
                <w:sz w:val="24"/>
                <w:szCs w:val="24"/>
              </w:rPr>
            </w:pPr>
            <w:ins w:id="6" w:author="Unknown">
              <w:r w:rsidRPr="001659C1">
                <w:rPr>
                  <w:rFonts w:ascii="Times New Roman" w:eastAsia="Times New Roman" w:hAnsi="Times New Roman" w:cs="Times New Roman"/>
                  <w:sz w:val="24"/>
                  <w:szCs w:val="24"/>
                </w:rPr>
                <w:pict>
                  <v:rect id="_x0000_i1146" style="width:0;height:1.5pt" o:hrstd="t" o:hr="t" fillcolor="#a0a0a0" stroked="f"/>
                </w:pict>
              </w:r>
            </w:ins>
          </w:p>
          <w:p w:rsidR="000506E1" w:rsidRPr="000506E1" w:rsidRDefault="000506E1" w:rsidP="002C1819">
            <w:pPr>
              <w:spacing w:before="100" w:beforeAutospacing="1" w:after="100" w:afterAutospacing="1" w:line="240" w:lineRule="auto"/>
              <w:ind w:left="720"/>
              <w:rPr>
                <w:ins w:id="7" w:author="Unknown"/>
                <w:rFonts w:ascii="Times New Roman" w:eastAsia="Times New Roman" w:hAnsi="Times New Roman" w:cs="Times New Roman"/>
                <w:sz w:val="24"/>
                <w:szCs w:val="24"/>
              </w:rPr>
            </w:pPr>
            <w:bookmarkStart w:id="8" w:name="compoundgears"/>
            <w:bookmarkEnd w:id="4"/>
            <w:ins w:id="9" w:author="Unknown">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b/>
                  <w:bCs/>
                  <w:sz w:val="24"/>
                  <w:szCs w:val="24"/>
                </w:rPr>
                <w:t>Compound Gears</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t>A compound gear is where you have two gears fixed on the same shaft.</w:t>
              </w:r>
            </w:ins>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5595" cy="1906270"/>
                  <wp:effectExtent l="19050" t="0" r="1905" b="0"/>
                  <wp:docPr id="10" name="Picture 10" descr="Compound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ound Gear"/>
                          <pic:cNvPicPr>
                            <a:picLocks noChangeAspect="1" noChangeArrowheads="1"/>
                          </pic:cNvPicPr>
                        </pic:nvPicPr>
                        <pic:blipFill>
                          <a:blip r:embed="rId30"/>
                          <a:srcRect/>
                          <a:stretch>
                            <a:fillRect/>
                          </a:stretch>
                        </pic:blipFill>
                        <pic:spPr bwMode="auto">
                          <a:xfrm>
                            <a:off x="0" y="0"/>
                            <a:ext cx="2855595" cy="1906270"/>
                          </a:xfrm>
                          <a:prstGeom prst="rect">
                            <a:avLst/>
                          </a:prstGeom>
                          <a:noFill/>
                          <a:ln w="9525">
                            <a:noFill/>
                            <a:miter lim="800000"/>
                            <a:headEnd/>
                            <a:tailEnd/>
                          </a:ln>
                        </pic:spPr>
                      </pic:pic>
                    </a:graphicData>
                  </a:graphic>
                </wp:inline>
              </w:drawing>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 xml:space="preserve">It is easy to figure out that if they are on the same shaft, the velocity (rotations per second) is the exact same. To calculate torque, you must use the </w:t>
            </w:r>
            <w:r w:rsidRPr="000506E1">
              <w:rPr>
                <w:rFonts w:ascii="Times New Roman" w:eastAsia="Times New Roman" w:hAnsi="Times New Roman" w:cs="Times New Roman"/>
                <w:b/>
                <w:bCs/>
                <w:sz w:val="24"/>
                <w:szCs w:val="24"/>
              </w:rPr>
              <w:t>moment arm</w:t>
            </w:r>
            <w:r w:rsidRPr="000506E1">
              <w:rPr>
                <w:rFonts w:ascii="Times New Roman" w:eastAsia="Times New Roman" w:hAnsi="Times New Roman" w:cs="Times New Roman"/>
                <w:sz w:val="24"/>
                <w:szCs w:val="24"/>
              </w:rPr>
              <w:t xml:space="preserve"> balance equations from my </w:t>
            </w:r>
            <w:bookmarkEnd w:id="8"/>
            <w:r w:rsidR="001659C1" w:rsidRPr="000506E1">
              <w:rPr>
                <w:rFonts w:ascii="Times New Roman" w:eastAsia="Times New Roman" w:hAnsi="Times New Roman" w:cs="Times New Roman"/>
                <w:sz w:val="24"/>
                <w:szCs w:val="24"/>
              </w:rPr>
              <w:fldChar w:fldCharType="begin"/>
            </w:r>
            <w:r w:rsidRPr="000506E1">
              <w:rPr>
                <w:rFonts w:ascii="Times New Roman" w:eastAsia="Times New Roman" w:hAnsi="Times New Roman" w:cs="Times New Roman"/>
                <w:sz w:val="24"/>
                <w:szCs w:val="24"/>
              </w:rPr>
              <w:instrText xml:space="preserve"> HYPERLINK "http://www.societyofrobots.com/mechanics_statics.shtml" </w:instrText>
            </w:r>
            <w:r w:rsidR="001659C1" w:rsidRPr="000506E1">
              <w:rPr>
                <w:rFonts w:ascii="Times New Roman" w:eastAsia="Times New Roman" w:hAnsi="Times New Roman" w:cs="Times New Roman"/>
                <w:sz w:val="24"/>
                <w:szCs w:val="24"/>
              </w:rPr>
              <w:fldChar w:fldCharType="separate"/>
            </w:r>
            <w:r w:rsidRPr="000506E1">
              <w:rPr>
                <w:rFonts w:ascii="Times New Roman" w:eastAsia="Times New Roman" w:hAnsi="Times New Roman" w:cs="Times New Roman"/>
                <w:b/>
                <w:bCs/>
                <w:color w:val="0000FF"/>
                <w:sz w:val="24"/>
                <w:szCs w:val="24"/>
                <w:u w:val="single"/>
              </w:rPr>
              <w:t>statics tutorial</w:t>
            </w:r>
            <w:r w:rsidR="001659C1" w:rsidRPr="000506E1">
              <w:rPr>
                <w:rFonts w:ascii="Times New Roman" w:eastAsia="Times New Roman" w:hAnsi="Times New Roman" w:cs="Times New Roman"/>
                <w:sz w:val="24"/>
                <w:szCs w:val="24"/>
              </w:rPr>
              <w:fldChar w:fldCharType="end"/>
            </w:r>
            <w:r w:rsidRPr="000506E1">
              <w:rPr>
                <w:rFonts w:ascii="Times New Roman" w:eastAsia="Times New Roman" w:hAnsi="Times New Roman" w:cs="Times New Roman"/>
                <w:sz w:val="24"/>
                <w:szCs w:val="24"/>
              </w:rPr>
              <w:t>. In this case, the radius is the moment arm.</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color w:val="008000"/>
                <w:sz w:val="24"/>
                <w:szCs w:val="24"/>
              </w:rPr>
              <w:t>radius_gear1 * torque_gear1 = radius_gear2 * torque_gear2</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In this example, what minimum torque does the motor need to pull the weight up?</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 xml:space="preserve">writing down the equations: </w:t>
            </w:r>
            <w:r w:rsidRPr="000506E1">
              <w:rPr>
                <w:rFonts w:ascii="Times New Roman" w:eastAsia="Times New Roman" w:hAnsi="Times New Roman" w:cs="Times New Roman"/>
                <w:sz w:val="24"/>
                <w:szCs w:val="24"/>
              </w:rPr>
              <w:br/>
            </w:r>
            <w:proofErr w:type="spellStart"/>
            <w:r w:rsidRPr="000506E1">
              <w:rPr>
                <w:rFonts w:ascii="Times New Roman" w:eastAsia="Times New Roman" w:hAnsi="Times New Roman" w:cs="Times New Roman"/>
                <w:color w:val="008000"/>
                <w:sz w:val="24"/>
                <w:szCs w:val="24"/>
              </w:rPr>
              <w:t>torque_motor</w:t>
            </w:r>
            <w:proofErr w:type="spellEnd"/>
            <w:r w:rsidRPr="000506E1">
              <w:rPr>
                <w:rFonts w:ascii="Times New Roman" w:eastAsia="Times New Roman" w:hAnsi="Times New Roman" w:cs="Times New Roman"/>
                <w:color w:val="008000"/>
                <w:sz w:val="24"/>
                <w:szCs w:val="24"/>
              </w:rPr>
              <w:t xml:space="preserve"> * radius_gear1 = torque_gear2 * radius_gear2</w:t>
            </w:r>
            <w:r w:rsidRPr="000506E1">
              <w:rPr>
                <w:rFonts w:ascii="Times New Roman" w:eastAsia="Times New Roman" w:hAnsi="Times New Roman" w:cs="Times New Roman"/>
                <w:color w:val="008000"/>
                <w:sz w:val="24"/>
                <w:szCs w:val="24"/>
              </w:rPr>
              <w:br/>
              <w:t>torque_gear2 * radius_gear2 = torque_gear3 * radius_gear3</w:t>
            </w:r>
            <w:r w:rsidRPr="000506E1">
              <w:rPr>
                <w:rFonts w:ascii="Times New Roman" w:eastAsia="Times New Roman" w:hAnsi="Times New Roman" w:cs="Times New Roman"/>
                <w:color w:val="008000"/>
                <w:sz w:val="24"/>
                <w:szCs w:val="24"/>
              </w:rPr>
              <w:br/>
              <w:t>torque_gear3 * radius_gear3 = weight * radius_gear3</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 xml:space="preserve">simplifying, we get: </w:t>
            </w:r>
            <w:r w:rsidRPr="000506E1">
              <w:rPr>
                <w:rFonts w:ascii="Times New Roman" w:eastAsia="Times New Roman" w:hAnsi="Times New Roman" w:cs="Times New Roman"/>
                <w:sz w:val="24"/>
                <w:szCs w:val="24"/>
              </w:rPr>
              <w:br/>
            </w:r>
            <w:proofErr w:type="spellStart"/>
            <w:r w:rsidRPr="000506E1">
              <w:rPr>
                <w:rFonts w:ascii="Times New Roman" w:eastAsia="Times New Roman" w:hAnsi="Times New Roman" w:cs="Times New Roman"/>
                <w:color w:val="008000"/>
                <w:sz w:val="24"/>
                <w:szCs w:val="24"/>
              </w:rPr>
              <w:t>torque_motor</w:t>
            </w:r>
            <w:proofErr w:type="spellEnd"/>
            <w:r w:rsidRPr="000506E1">
              <w:rPr>
                <w:rFonts w:ascii="Times New Roman" w:eastAsia="Times New Roman" w:hAnsi="Times New Roman" w:cs="Times New Roman"/>
                <w:color w:val="008000"/>
                <w:sz w:val="24"/>
                <w:szCs w:val="24"/>
              </w:rPr>
              <w:t xml:space="preserve"> * radius_gear1 = weight * radius_gear3</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 xml:space="preserve">so therefore the minimum required motor torque is </w:t>
            </w:r>
            <w:r w:rsidRPr="000506E1">
              <w:rPr>
                <w:rFonts w:ascii="Times New Roman" w:eastAsia="Times New Roman" w:hAnsi="Times New Roman" w:cs="Times New Roman"/>
                <w:sz w:val="24"/>
                <w:szCs w:val="24"/>
              </w:rPr>
              <w:br/>
            </w:r>
            <w:proofErr w:type="spellStart"/>
            <w:r w:rsidRPr="000506E1">
              <w:rPr>
                <w:rFonts w:ascii="Times New Roman" w:eastAsia="Times New Roman" w:hAnsi="Times New Roman" w:cs="Times New Roman"/>
                <w:color w:val="008000"/>
                <w:sz w:val="24"/>
                <w:szCs w:val="24"/>
              </w:rPr>
              <w:t>torque_motor</w:t>
            </w:r>
            <w:proofErr w:type="spellEnd"/>
            <w:r w:rsidRPr="000506E1">
              <w:rPr>
                <w:rFonts w:ascii="Times New Roman" w:eastAsia="Times New Roman" w:hAnsi="Times New Roman" w:cs="Times New Roman"/>
                <w:color w:val="008000"/>
                <w:sz w:val="24"/>
                <w:szCs w:val="24"/>
              </w:rPr>
              <w:t xml:space="preserve"> = weight * radius_gear3 / radius_gear1</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lastRenderedPageBreak/>
              <w:t>Now what if you wanted the weight to lift at 2 feet/sec. What rotations per second and direction must the motor rotate at?</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 xml:space="preserve">writing down the equations: </w:t>
            </w:r>
            <w:r w:rsidRPr="000506E1">
              <w:rPr>
                <w:rFonts w:ascii="Times New Roman" w:eastAsia="Times New Roman" w:hAnsi="Times New Roman" w:cs="Times New Roman"/>
                <w:sz w:val="24"/>
                <w:szCs w:val="24"/>
              </w:rPr>
              <w:br/>
            </w:r>
            <w:proofErr w:type="spellStart"/>
            <w:r w:rsidRPr="000506E1">
              <w:rPr>
                <w:rFonts w:ascii="Times New Roman" w:eastAsia="Times New Roman" w:hAnsi="Times New Roman" w:cs="Times New Roman"/>
                <w:color w:val="008000"/>
                <w:sz w:val="24"/>
                <w:szCs w:val="24"/>
              </w:rPr>
              <w:t>rps_motor</w:t>
            </w:r>
            <w:proofErr w:type="spellEnd"/>
            <w:r w:rsidRPr="000506E1">
              <w:rPr>
                <w:rFonts w:ascii="Times New Roman" w:eastAsia="Times New Roman" w:hAnsi="Times New Roman" w:cs="Times New Roman"/>
                <w:color w:val="008000"/>
                <w:sz w:val="24"/>
                <w:szCs w:val="24"/>
              </w:rPr>
              <w:t xml:space="preserve"> * radius_gear1 = rps_gear2 * radius_gear2</w:t>
            </w:r>
            <w:r w:rsidRPr="000506E1">
              <w:rPr>
                <w:rFonts w:ascii="Times New Roman" w:eastAsia="Times New Roman" w:hAnsi="Times New Roman" w:cs="Times New Roman"/>
                <w:color w:val="008000"/>
                <w:sz w:val="24"/>
                <w:szCs w:val="24"/>
              </w:rPr>
              <w:br/>
              <w:t>rps_gear2 = rps_gear3</w:t>
            </w:r>
            <w:r w:rsidRPr="000506E1">
              <w:rPr>
                <w:rFonts w:ascii="Times New Roman" w:eastAsia="Times New Roman" w:hAnsi="Times New Roman" w:cs="Times New Roman"/>
                <w:color w:val="008000"/>
                <w:sz w:val="24"/>
                <w:szCs w:val="24"/>
              </w:rPr>
              <w:br/>
              <w:t xml:space="preserve">rps_gear3 * 2*pi*radius_gear3 = </w:t>
            </w:r>
            <w:proofErr w:type="spellStart"/>
            <w:r w:rsidRPr="000506E1">
              <w:rPr>
                <w:rFonts w:ascii="Times New Roman" w:eastAsia="Times New Roman" w:hAnsi="Times New Roman" w:cs="Times New Roman"/>
                <w:color w:val="008000"/>
                <w:sz w:val="24"/>
                <w:szCs w:val="24"/>
              </w:rPr>
              <w:t>velocity_weight</w:t>
            </w:r>
            <w:proofErr w:type="spellEnd"/>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 xml:space="preserve">simplifying, we get: </w:t>
            </w:r>
            <w:r w:rsidRPr="000506E1">
              <w:rPr>
                <w:rFonts w:ascii="Times New Roman" w:eastAsia="Times New Roman" w:hAnsi="Times New Roman" w:cs="Times New Roman"/>
                <w:sz w:val="24"/>
                <w:szCs w:val="24"/>
              </w:rPr>
              <w:br/>
            </w:r>
            <w:proofErr w:type="spellStart"/>
            <w:r w:rsidRPr="000506E1">
              <w:rPr>
                <w:rFonts w:ascii="Times New Roman" w:eastAsia="Times New Roman" w:hAnsi="Times New Roman" w:cs="Times New Roman"/>
                <w:color w:val="008000"/>
                <w:sz w:val="24"/>
                <w:szCs w:val="24"/>
              </w:rPr>
              <w:t>rps_motor</w:t>
            </w:r>
            <w:proofErr w:type="spellEnd"/>
            <w:r w:rsidRPr="000506E1">
              <w:rPr>
                <w:rFonts w:ascii="Times New Roman" w:eastAsia="Times New Roman" w:hAnsi="Times New Roman" w:cs="Times New Roman"/>
                <w:color w:val="008000"/>
                <w:sz w:val="24"/>
                <w:szCs w:val="24"/>
              </w:rPr>
              <w:t xml:space="preserve"> * radius_gear1 = rps_gear3 * radius_gear2</w:t>
            </w:r>
            <w:r w:rsidRPr="000506E1">
              <w:rPr>
                <w:rFonts w:ascii="Times New Roman" w:eastAsia="Times New Roman" w:hAnsi="Times New Roman" w:cs="Times New Roman"/>
                <w:color w:val="008000"/>
                <w:sz w:val="24"/>
                <w:szCs w:val="24"/>
              </w:rPr>
              <w:br/>
              <w:t xml:space="preserve">or </w:t>
            </w:r>
            <w:r w:rsidRPr="000506E1">
              <w:rPr>
                <w:rFonts w:ascii="Times New Roman" w:eastAsia="Times New Roman" w:hAnsi="Times New Roman" w:cs="Times New Roman"/>
                <w:color w:val="008000"/>
                <w:sz w:val="24"/>
                <w:szCs w:val="24"/>
              </w:rPr>
              <w:br/>
            </w:r>
            <w:proofErr w:type="spellStart"/>
            <w:r w:rsidRPr="000506E1">
              <w:rPr>
                <w:rFonts w:ascii="Times New Roman" w:eastAsia="Times New Roman" w:hAnsi="Times New Roman" w:cs="Times New Roman"/>
                <w:color w:val="008000"/>
                <w:sz w:val="24"/>
                <w:szCs w:val="24"/>
              </w:rPr>
              <w:t>rps_motor</w:t>
            </w:r>
            <w:proofErr w:type="spellEnd"/>
            <w:r w:rsidRPr="000506E1">
              <w:rPr>
                <w:rFonts w:ascii="Times New Roman" w:eastAsia="Times New Roman" w:hAnsi="Times New Roman" w:cs="Times New Roman"/>
                <w:color w:val="008000"/>
                <w:sz w:val="24"/>
                <w:szCs w:val="24"/>
              </w:rPr>
              <w:t xml:space="preserve"> * radius_gear1 = </w:t>
            </w:r>
            <w:proofErr w:type="spellStart"/>
            <w:r w:rsidRPr="000506E1">
              <w:rPr>
                <w:rFonts w:ascii="Times New Roman" w:eastAsia="Times New Roman" w:hAnsi="Times New Roman" w:cs="Times New Roman"/>
                <w:color w:val="008000"/>
                <w:sz w:val="24"/>
                <w:szCs w:val="24"/>
              </w:rPr>
              <w:t>velocity_weight</w:t>
            </w:r>
            <w:proofErr w:type="spellEnd"/>
            <w:r w:rsidRPr="000506E1">
              <w:rPr>
                <w:rFonts w:ascii="Times New Roman" w:eastAsia="Times New Roman" w:hAnsi="Times New Roman" w:cs="Times New Roman"/>
                <w:color w:val="008000"/>
                <w:sz w:val="24"/>
                <w:szCs w:val="24"/>
              </w:rPr>
              <w:t xml:space="preserve"> / (2*pi*radius_gear3) * radius_gear2</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 xml:space="preserve">so therefore the required motor </w:t>
            </w:r>
            <w:proofErr w:type="spellStart"/>
            <w:r w:rsidRPr="000506E1">
              <w:rPr>
                <w:rFonts w:ascii="Times New Roman" w:eastAsia="Times New Roman" w:hAnsi="Times New Roman" w:cs="Times New Roman"/>
                <w:sz w:val="24"/>
                <w:szCs w:val="24"/>
              </w:rPr>
              <w:t>rps</w:t>
            </w:r>
            <w:proofErr w:type="spellEnd"/>
            <w:r w:rsidRPr="000506E1">
              <w:rPr>
                <w:rFonts w:ascii="Times New Roman" w:eastAsia="Times New Roman" w:hAnsi="Times New Roman" w:cs="Times New Roman"/>
                <w:sz w:val="24"/>
                <w:szCs w:val="24"/>
              </w:rPr>
              <w:t xml:space="preserve"> is </w:t>
            </w:r>
            <w:r w:rsidRPr="000506E1">
              <w:rPr>
                <w:rFonts w:ascii="Times New Roman" w:eastAsia="Times New Roman" w:hAnsi="Times New Roman" w:cs="Times New Roman"/>
                <w:sz w:val="24"/>
                <w:szCs w:val="24"/>
              </w:rPr>
              <w:br/>
            </w:r>
            <w:proofErr w:type="spellStart"/>
            <w:r w:rsidRPr="000506E1">
              <w:rPr>
                <w:rFonts w:ascii="Times New Roman" w:eastAsia="Times New Roman" w:hAnsi="Times New Roman" w:cs="Times New Roman"/>
                <w:color w:val="008000"/>
                <w:sz w:val="24"/>
                <w:szCs w:val="24"/>
              </w:rPr>
              <w:t>rps_motor</w:t>
            </w:r>
            <w:proofErr w:type="spellEnd"/>
            <w:r w:rsidRPr="000506E1">
              <w:rPr>
                <w:rFonts w:ascii="Times New Roman" w:eastAsia="Times New Roman" w:hAnsi="Times New Roman" w:cs="Times New Roman"/>
                <w:color w:val="008000"/>
                <w:sz w:val="24"/>
                <w:szCs w:val="24"/>
              </w:rPr>
              <w:t xml:space="preserve"> = 2 ft/sec * radius_gear2 / (2*pi*radius_gear3 * radius_gear1)</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bookmarkStart w:id="10" w:name="pitch"/>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b/>
                <w:bCs/>
                <w:sz w:val="24"/>
                <w:szCs w:val="24"/>
              </w:rPr>
              <w:t>Gear Pitch</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t xml:space="preserve">When selecting your gears, the three most important numbers you must know are </w:t>
            </w:r>
            <w:r w:rsidRPr="000506E1">
              <w:rPr>
                <w:rFonts w:ascii="Times New Roman" w:eastAsia="Times New Roman" w:hAnsi="Times New Roman" w:cs="Times New Roman"/>
                <w:b/>
                <w:bCs/>
                <w:sz w:val="24"/>
                <w:szCs w:val="24"/>
              </w:rPr>
              <w:t>pitch</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b/>
                <w:bCs/>
                <w:sz w:val="24"/>
                <w:szCs w:val="24"/>
              </w:rPr>
              <w:t>pitch diameter</w:t>
            </w:r>
            <w:r w:rsidRPr="000506E1">
              <w:rPr>
                <w:rFonts w:ascii="Times New Roman" w:eastAsia="Times New Roman" w:hAnsi="Times New Roman" w:cs="Times New Roman"/>
                <w:sz w:val="24"/>
                <w:szCs w:val="24"/>
              </w:rPr>
              <w:t xml:space="preserve">, and </w:t>
            </w:r>
            <w:r w:rsidRPr="000506E1">
              <w:rPr>
                <w:rFonts w:ascii="Times New Roman" w:eastAsia="Times New Roman" w:hAnsi="Times New Roman" w:cs="Times New Roman"/>
                <w:b/>
                <w:bCs/>
                <w:sz w:val="24"/>
                <w:szCs w:val="24"/>
              </w:rPr>
              <w:t>number of teeth</w:t>
            </w:r>
            <w:r w:rsidRPr="000506E1">
              <w:rPr>
                <w:rFonts w:ascii="Times New Roman" w:eastAsia="Times New Roman" w:hAnsi="Times New Roman" w:cs="Times New Roman"/>
                <w:sz w:val="24"/>
                <w:szCs w:val="24"/>
              </w:rPr>
              <w:t>.</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17925" cy="2760345"/>
                  <wp:effectExtent l="0" t="0" r="0" b="0"/>
                  <wp:docPr id="11" name="Picture 11" descr="Gear P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ar Pitch"/>
                          <pic:cNvPicPr>
                            <a:picLocks noChangeAspect="1" noChangeArrowheads="1"/>
                          </pic:cNvPicPr>
                        </pic:nvPicPr>
                        <pic:blipFill>
                          <a:blip r:embed="rId31"/>
                          <a:srcRect/>
                          <a:stretch>
                            <a:fillRect/>
                          </a:stretch>
                        </pic:blipFill>
                        <pic:spPr bwMode="auto">
                          <a:xfrm>
                            <a:off x="0" y="0"/>
                            <a:ext cx="3717925" cy="2760345"/>
                          </a:xfrm>
                          <a:prstGeom prst="rect">
                            <a:avLst/>
                          </a:prstGeom>
                          <a:noFill/>
                          <a:ln w="9525">
                            <a:noFill/>
                            <a:miter lim="800000"/>
                            <a:headEnd/>
                            <a:tailEnd/>
                          </a:ln>
                        </pic:spPr>
                      </pic:pic>
                    </a:graphicData>
                  </a:graphic>
                </wp:inline>
              </w:drawing>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The pitch diameter is as shown. To calculate the pitch, simply use this equation:</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color w:val="008000"/>
                <w:sz w:val="24"/>
                <w:szCs w:val="24"/>
              </w:rPr>
              <w:t>Pitch = # teeth / pitch circle diameter (in inches)</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 xml:space="preserve">For example, a gear with 72 teeth and a 1.5" pitch diameter is 48 Pitch. Gears that mesh must both have the same pitch and pressure angle (usually 20 </w:t>
            </w:r>
            <w:r w:rsidRPr="000506E1">
              <w:rPr>
                <w:rFonts w:ascii="Times New Roman" w:eastAsia="Times New Roman" w:hAnsi="Times New Roman" w:cs="Times New Roman"/>
                <w:sz w:val="24"/>
                <w:szCs w:val="24"/>
              </w:rPr>
              <w:lastRenderedPageBreak/>
              <w:t>degrees).</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bookmarkStart w:id="11" w:name="geartypes"/>
            <w:bookmarkEnd w:id="10"/>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b/>
                <w:bCs/>
                <w:sz w:val="24"/>
                <w:szCs w:val="24"/>
              </w:rPr>
              <w:t>Gear Types</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t>All gears, no matter the type, work on the same principles above. However the different types let you accomplish different things. Some types of gears have high efficiencies, or high gearing ratios, or work at different angles, for example. Below are the main common types. This is not a complete list. It is also possible to have a combination in types.</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sz w:val="24"/>
                <w:szCs w:val="24"/>
              </w:rPr>
              <w:t>Note: The efficiencies listed are only typical. Because of many other factors could be present, the listed efficiencies should only be used as a guide. Often manufacturers will give you expected efficiencies in the datasheets for their gears. Remember, wear and lubrication will also dramatically affect gear efficiencies.</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bookmarkStart w:id="12" w:name="spurgears"/>
            <w:bookmarkEnd w:id="11"/>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b/>
                <w:bCs/>
                <w:sz w:val="24"/>
                <w:szCs w:val="24"/>
              </w:rPr>
              <w:t>Spur Gears (~90% efficiency)</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01520" cy="1431925"/>
                  <wp:effectExtent l="19050" t="0" r="0" b="0"/>
                  <wp:docPr id="12" name="Picture 12" descr="Spur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ur Gears"/>
                          <pic:cNvPicPr>
                            <a:picLocks noChangeAspect="1" noChangeArrowheads="1"/>
                          </pic:cNvPicPr>
                        </pic:nvPicPr>
                        <pic:blipFill>
                          <a:blip r:embed="rId32"/>
                          <a:srcRect/>
                          <a:stretch>
                            <a:fillRect/>
                          </a:stretch>
                        </pic:blipFill>
                        <pic:spPr bwMode="auto">
                          <a:xfrm>
                            <a:off x="0" y="0"/>
                            <a:ext cx="2001520" cy="1431925"/>
                          </a:xfrm>
                          <a:prstGeom prst="rect">
                            <a:avLst/>
                          </a:prstGeom>
                          <a:noFill/>
                          <a:ln w="9525">
                            <a:noFill/>
                            <a:miter lim="800000"/>
                            <a:headEnd/>
                            <a:tailEnd/>
                          </a:ln>
                        </pic:spPr>
                      </pic:pic>
                    </a:graphicData>
                  </a:graphic>
                </wp:inline>
              </w:drawing>
            </w:r>
            <w:r w:rsidRPr="000506E1">
              <w:rPr>
                <w:rFonts w:ascii="Times New Roman" w:eastAsia="Times New Roman" w:hAnsi="Times New Roman" w:cs="Times New Roman"/>
                <w:sz w:val="24"/>
                <w:szCs w:val="24"/>
              </w:rPr>
              <w:br/>
              <w:t xml:space="preserve">Spur gears are the most commonly used gears due to their simplicity and the fact that they have the </w:t>
            </w:r>
            <w:r w:rsidRPr="000506E1">
              <w:rPr>
                <w:rFonts w:ascii="Times New Roman" w:eastAsia="Times New Roman" w:hAnsi="Times New Roman" w:cs="Times New Roman"/>
                <w:i/>
                <w:iCs/>
                <w:sz w:val="24"/>
                <w:szCs w:val="24"/>
              </w:rPr>
              <w:t>highest possible efficiency</w:t>
            </w:r>
            <w:r w:rsidRPr="000506E1">
              <w:rPr>
                <w:rFonts w:ascii="Times New Roman" w:eastAsia="Times New Roman" w:hAnsi="Times New Roman" w:cs="Times New Roman"/>
                <w:sz w:val="24"/>
                <w:szCs w:val="24"/>
              </w:rPr>
              <w:t xml:space="preserve"> of all gear types. Not recommend for very high loads as gear teeth can break more easily.</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bookmarkStart w:id="13" w:name="helicalgears"/>
            <w:bookmarkEnd w:id="12"/>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b/>
                <w:bCs/>
                <w:sz w:val="24"/>
                <w:szCs w:val="24"/>
              </w:rPr>
              <w:t>Helical Gears (~80% efficiency)</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173605" cy="1457960"/>
                  <wp:effectExtent l="19050" t="0" r="0" b="0"/>
                  <wp:docPr id="13" name="Picture 13" descr="Helical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lical Gears"/>
                          <pic:cNvPicPr>
                            <a:picLocks noChangeAspect="1" noChangeArrowheads="1"/>
                          </pic:cNvPicPr>
                        </pic:nvPicPr>
                        <pic:blipFill>
                          <a:blip r:embed="rId33"/>
                          <a:srcRect/>
                          <a:stretch>
                            <a:fillRect/>
                          </a:stretch>
                        </pic:blipFill>
                        <pic:spPr bwMode="auto">
                          <a:xfrm>
                            <a:off x="0" y="0"/>
                            <a:ext cx="2173605" cy="1457960"/>
                          </a:xfrm>
                          <a:prstGeom prst="rect">
                            <a:avLst/>
                          </a:prstGeom>
                          <a:noFill/>
                          <a:ln w="9525">
                            <a:noFill/>
                            <a:miter lim="800000"/>
                            <a:headEnd/>
                            <a:tailEnd/>
                          </a:ln>
                        </pic:spPr>
                      </pic:pic>
                    </a:graphicData>
                  </a:graphic>
                </wp:inline>
              </w:drawing>
            </w:r>
            <w:r w:rsidRPr="000506E1">
              <w:rPr>
                <w:rFonts w:ascii="Times New Roman" w:eastAsia="Times New Roman" w:hAnsi="Times New Roman" w:cs="Times New Roman"/>
                <w:sz w:val="24"/>
                <w:szCs w:val="24"/>
              </w:rPr>
              <w:br/>
              <w:t>Helical gears operate just like spur gears, but offer smoother operation. You can also optionally operate them at an angle, too. Unfortunately, due to the complex shape, they are generally more expensive.</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bookmarkStart w:id="14" w:name="sprocketschains"/>
            <w:bookmarkEnd w:id="13"/>
            <w:r w:rsidRPr="000506E1">
              <w:rPr>
                <w:rFonts w:ascii="Times New Roman" w:eastAsia="Times New Roman" w:hAnsi="Times New Roman" w:cs="Times New Roman"/>
                <w:sz w:val="24"/>
                <w:szCs w:val="24"/>
              </w:rPr>
              <w:br/>
            </w:r>
            <w:proofErr w:type="spellStart"/>
            <w:r w:rsidRPr="000506E1">
              <w:rPr>
                <w:rFonts w:ascii="Times New Roman" w:eastAsia="Times New Roman" w:hAnsi="Times New Roman" w:cs="Times New Roman"/>
                <w:b/>
                <w:bCs/>
                <w:sz w:val="24"/>
                <w:szCs w:val="24"/>
              </w:rPr>
              <w:t>Sproket</w:t>
            </w:r>
            <w:proofErr w:type="spellEnd"/>
            <w:r w:rsidRPr="000506E1">
              <w:rPr>
                <w:rFonts w:ascii="Times New Roman" w:eastAsia="Times New Roman" w:hAnsi="Times New Roman" w:cs="Times New Roman"/>
                <w:b/>
                <w:bCs/>
                <w:sz w:val="24"/>
                <w:szCs w:val="24"/>
              </w:rPr>
              <w:t xml:space="preserve"> Gears With Chains (~80% efficiency)</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r>
            <w:r w:rsidR="001659C1" w:rsidRPr="000506E1">
              <w:rPr>
                <w:rFonts w:ascii="Times New Roman" w:eastAsia="Times New Roman" w:hAnsi="Times New Roman" w:cs="Times New Roman"/>
                <w:sz w:val="24"/>
                <w:szCs w:val="24"/>
              </w:rPr>
              <w:lastRenderedPageBreak/>
              <w:fldChar w:fldCharType="begin"/>
            </w:r>
            <w:r w:rsidRPr="000506E1">
              <w:rPr>
                <w:rFonts w:ascii="Times New Roman" w:eastAsia="Times New Roman" w:hAnsi="Times New Roman" w:cs="Times New Roman"/>
                <w:sz w:val="24"/>
                <w:szCs w:val="24"/>
              </w:rPr>
              <w:instrText xml:space="preserve"> INCLUDEPICTURE "http://www.societyofrobots.com/images/mechanics_gearschain.gif" \* MERGEFORMATINET </w:instrText>
            </w:r>
            <w:r w:rsidR="001659C1" w:rsidRPr="000506E1">
              <w:rPr>
                <w:rFonts w:ascii="Times New Roman" w:eastAsia="Times New Roman" w:hAnsi="Times New Roman" w:cs="Times New Roman"/>
                <w:sz w:val="24"/>
                <w:szCs w:val="24"/>
              </w:rPr>
              <w:fldChar w:fldCharType="separate"/>
            </w:r>
            <w:r w:rsidR="001659C1" w:rsidRPr="001659C1">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alt="Sprocket Gears with Chains" style="width:23.75pt;height:23.75pt"/>
              </w:pict>
            </w:r>
            <w:r w:rsidR="001659C1" w:rsidRPr="000506E1">
              <w:rPr>
                <w:rFonts w:ascii="Times New Roman" w:eastAsia="Times New Roman" w:hAnsi="Times New Roman" w:cs="Times New Roman"/>
                <w:sz w:val="24"/>
                <w:szCs w:val="24"/>
              </w:rPr>
              <w:fldChar w:fldCharType="end"/>
            </w:r>
            <w:r w:rsidRPr="000506E1">
              <w:rPr>
                <w:rFonts w:ascii="Times New Roman" w:eastAsia="Times New Roman" w:hAnsi="Times New Roman" w:cs="Times New Roman"/>
                <w:sz w:val="24"/>
                <w:szCs w:val="24"/>
              </w:rPr>
              <w:br/>
              <w:t xml:space="preserve">Two gears with a chain can be considered as three separate gears. Since there is an odd number, the rotation direction is the same. They operate basically like spur gears, but due to increased contact area there is increased friction (hence lower efficiency). Lubrication is highly recommended. </w:t>
            </w:r>
            <w:r w:rsidRPr="000506E1">
              <w:rPr>
                <w:rFonts w:ascii="Times New Roman" w:eastAsia="Times New Roman" w:hAnsi="Times New Roman" w:cs="Times New Roman"/>
                <w:sz w:val="24"/>
                <w:szCs w:val="24"/>
              </w:rPr>
              <w:br/>
            </w:r>
            <w:r w:rsidR="001659C1" w:rsidRPr="000506E1">
              <w:rPr>
                <w:rFonts w:ascii="Times New Roman" w:eastAsia="Times New Roman" w:hAnsi="Times New Roman" w:cs="Times New Roman"/>
                <w:sz w:val="24"/>
                <w:szCs w:val="24"/>
              </w:rPr>
              <w:fldChar w:fldCharType="begin"/>
            </w:r>
            <w:r w:rsidRPr="000506E1">
              <w:rPr>
                <w:rFonts w:ascii="Times New Roman" w:eastAsia="Times New Roman" w:hAnsi="Times New Roman" w:cs="Times New Roman"/>
                <w:sz w:val="24"/>
                <w:szCs w:val="24"/>
              </w:rPr>
              <w:instrText xml:space="preserve"> INCLUDEPICTURE "http://www.societyofrobots.com/images/mechanics_gearschainpin.gif" \* MERGEFORMATINET </w:instrText>
            </w:r>
            <w:r w:rsidR="001659C1" w:rsidRPr="000506E1">
              <w:rPr>
                <w:rFonts w:ascii="Times New Roman" w:eastAsia="Times New Roman" w:hAnsi="Times New Roman" w:cs="Times New Roman"/>
                <w:sz w:val="24"/>
                <w:szCs w:val="24"/>
              </w:rPr>
              <w:fldChar w:fldCharType="separate"/>
            </w:r>
            <w:r w:rsidR="001659C1" w:rsidRPr="001659C1">
              <w:rPr>
                <w:rFonts w:ascii="Times New Roman" w:eastAsia="Times New Roman" w:hAnsi="Times New Roman" w:cs="Times New Roman"/>
                <w:sz w:val="24"/>
                <w:szCs w:val="24"/>
              </w:rPr>
              <w:pict>
                <v:shape id="_x0000_i1148" type="#_x0000_t75" alt="Pin in Chain" style="width:23.75pt;height:23.75pt"/>
              </w:pict>
            </w:r>
            <w:r w:rsidR="001659C1" w:rsidRPr="000506E1">
              <w:rPr>
                <w:rFonts w:ascii="Times New Roman" w:eastAsia="Times New Roman" w:hAnsi="Times New Roman" w:cs="Times New Roman"/>
                <w:sz w:val="24"/>
                <w:szCs w:val="24"/>
              </w:rPr>
              <w:fldChar w:fldCharType="end"/>
            </w:r>
            <w:r w:rsidRPr="000506E1">
              <w:rPr>
                <w:rFonts w:ascii="Times New Roman" w:eastAsia="Times New Roman" w:hAnsi="Times New Roman" w:cs="Times New Roman"/>
                <w:sz w:val="24"/>
                <w:szCs w:val="24"/>
              </w:rPr>
              <w:br/>
              <w:t xml:space="preserve">To change the length of any chain, you will need what is called a </w:t>
            </w:r>
            <w:r w:rsidRPr="000506E1">
              <w:rPr>
                <w:rFonts w:ascii="Times New Roman" w:eastAsia="Times New Roman" w:hAnsi="Times New Roman" w:cs="Times New Roman"/>
                <w:b/>
                <w:bCs/>
                <w:sz w:val="24"/>
                <w:szCs w:val="24"/>
              </w:rPr>
              <w:t>chain breaker</w:t>
            </w:r>
            <w:r w:rsidRPr="000506E1">
              <w:rPr>
                <w:rFonts w:ascii="Times New Roman" w:eastAsia="Times New Roman" w:hAnsi="Times New Roman" w:cs="Times New Roman"/>
                <w:sz w:val="24"/>
                <w:szCs w:val="24"/>
              </w:rPr>
              <w:t>. This is a cheap device you can buy at any bike store. It helps in removing and placing pins within the chain.</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bookmarkStart w:id="15" w:name="bevelgears"/>
            <w:bookmarkEnd w:id="14"/>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b/>
                <w:bCs/>
                <w:sz w:val="24"/>
                <w:szCs w:val="24"/>
              </w:rPr>
              <w:t>Bevel Gears (~70% efficiency)</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r>
            <w:r w:rsidR="001659C1" w:rsidRPr="000506E1">
              <w:rPr>
                <w:rFonts w:ascii="Times New Roman" w:eastAsia="Times New Roman" w:hAnsi="Times New Roman" w:cs="Times New Roman"/>
                <w:sz w:val="24"/>
                <w:szCs w:val="24"/>
              </w:rPr>
              <w:fldChar w:fldCharType="begin"/>
            </w:r>
            <w:r w:rsidRPr="000506E1">
              <w:rPr>
                <w:rFonts w:ascii="Times New Roman" w:eastAsia="Times New Roman" w:hAnsi="Times New Roman" w:cs="Times New Roman"/>
                <w:sz w:val="24"/>
                <w:szCs w:val="24"/>
              </w:rPr>
              <w:instrText xml:space="preserve"> INCLUDEPICTURE "http://www.societyofrobots.com/images/mechanics_gearsbevel.gif" \* MERGEFORMATINET </w:instrText>
            </w:r>
            <w:r w:rsidR="001659C1" w:rsidRPr="000506E1">
              <w:rPr>
                <w:rFonts w:ascii="Times New Roman" w:eastAsia="Times New Roman" w:hAnsi="Times New Roman" w:cs="Times New Roman"/>
                <w:sz w:val="24"/>
                <w:szCs w:val="24"/>
              </w:rPr>
              <w:fldChar w:fldCharType="separate"/>
            </w:r>
            <w:r w:rsidR="001659C1" w:rsidRPr="001659C1">
              <w:rPr>
                <w:rFonts w:ascii="Times New Roman" w:eastAsia="Times New Roman" w:hAnsi="Times New Roman" w:cs="Times New Roman"/>
                <w:sz w:val="24"/>
                <w:szCs w:val="24"/>
              </w:rPr>
              <w:pict>
                <v:shape id="_x0000_i1149" type="#_x0000_t75" alt="Bevel Gears" style="width:23.75pt;height:23.75pt"/>
              </w:pict>
            </w:r>
            <w:r w:rsidR="001659C1" w:rsidRPr="000506E1">
              <w:rPr>
                <w:rFonts w:ascii="Times New Roman" w:eastAsia="Times New Roman" w:hAnsi="Times New Roman" w:cs="Times New Roman"/>
                <w:sz w:val="24"/>
                <w:szCs w:val="24"/>
              </w:rPr>
              <w:fldChar w:fldCharType="end"/>
            </w:r>
            <w:r w:rsidRPr="000506E1">
              <w:rPr>
                <w:rFonts w:ascii="Times New Roman" w:eastAsia="Times New Roman" w:hAnsi="Times New Roman" w:cs="Times New Roman"/>
                <w:sz w:val="24"/>
                <w:szCs w:val="24"/>
              </w:rPr>
              <w:br/>
              <w:t>Bevel gears are good for changing the rotation angle. Unfortunately they suffer low efficiencies, so avoid use if possible.</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bookmarkStart w:id="16" w:name="rackpinion"/>
            <w:bookmarkEnd w:id="15"/>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b/>
                <w:bCs/>
                <w:sz w:val="24"/>
                <w:szCs w:val="24"/>
              </w:rPr>
              <w:t>Rack and Pinion (~90% efficiency)</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r>
            <w:r w:rsidR="001659C1" w:rsidRPr="000506E1">
              <w:rPr>
                <w:rFonts w:ascii="Times New Roman" w:eastAsia="Times New Roman" w:hAnsi="Times New Roman" w:cs="Times New Roman"/>
                <w:sz w:val="24"/>
                <w:szCs w:val="24"/>
              </w:rPr>
              <w:fldChar w:fldCharType="begin"/>
            </w:r>
            <w:r w:rsidRPr="000506E1">
              <w:rPr>
                <w:rFonts w:ascii="Times New Roman" w:eastAsia="Times New Roman" w:hAnsi="Times New Roman" w:cs="Times New Roman"/>
                <w:sz w:val="24"/>
                <w:szCs w:val="24"/>
              </w:rPr>
              <w:instrText xml:space="preserve"> INCLUDEPICTURE "http://www.societyofrobots.com/images/mechanics_racknpinion.gif" \* MERGEFORMATINET </w:instrText>
            </w:r>
            <w:r w:rsidR="001659C1" w:rsidRPr="000506E1">
              <w:rPr>
                <w:rFonts w:ascii="Times New Roman" w:eastAsia="Times New Roman" w:hAnsi="Times New Roman" w:cs="Times New Roman"/>
                <w:sz w:val="24"/>
                <w:szCs w:val="24"/>
              </w:rPr>
              <w:fldChar w:fldCharType="separate"/>
            </w:r>
            <w:r w:rsidR="001659C1" w:rsidRPr="001659C1">
              <w:rPr>
                <w:rFonts w:ascii="Times New Roman" w:eastAsia="Times New Roman" w:hAnsi="Times New Roman" w:cs="Times New Roman"/>
                <w:sz w:val="24"/>
                <w:szCs w:val="24"/>
              </w:rPr>
              <w:pict>
                <v:shape id="_x0000_i1150" type="#_x0000_t75" alt="Rack and Pinion" style="width:23.75pt;height:23.75pt"/>
              </w:pict>
            </w:r>
            <w:r w:rsidR="001659C1" w:rsidRPr="000506E1">
              <w:rPr>
                <w:rFonts w:ascii="Times New Roman" w:eastAsia="Times New Roman" w:hAnsi="Times New Roman" w:cs="Times New Roman"/>
                <w:sz w:val="24"/>
                <w:szCs w:val="24"/>
              </w:rPr>
              <w:fldChar w:fldCharType="end"/>
            </w:r>
            <w:r w:rsidRPr="000506E1">
              <w:rPr>
                <w:rFonts w:ascii="Times New Roman" w:eastAsia="Times New Roman" w:hAnsi="Times New Roman" w:cs="Times New Roman"/>
                <w:sz w:val="24"/>
                <w:szCs w:val="24"/>
              </w:rPr>
              <w:br/>
              <w:t xml:space="preserve">Rack and Pinion is the type of gearing found in steering systems. This gearing is great if you want to convert rotational motion into translational. Mathematically, use </w:t>
            </w:r>
            <w:r w:rsidRPr="000506E1">
              <w:rPr>
                <w:rFonts w:ascii="Times New Roman" w:eastAsia="Times New Roman" w:hAnsi="Times New Roman" w:cs="Times New Roman"/>
                <w:b/>
                <w:bCs/>
                <w:sz w:val="24"/>
                <w:szCs w:val="24"/>
              </w:rPr>
              <w:t>radius = 1</w:t>
            </w:r>
            <w:r w:rsidRPr="000506E1">
              <w:rPr>
                <w:rFonts w:ascii="Times New Roman" w:eastAsia="Times New Roman" w:hAnsi="Times New Roman" w:cs="Times New Roman"/>
                <w:sz w:val="24"/>
                <w:szCs w:val="24"/>
              </w:rPr>
              <w:t xml:space="preserve"> for the straight 'gear'.</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bookmarkStart w:id="17" w:name="wormgears"/>
            <w:bookmarkEnd w:id="16"/>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b/>
                <w:bCs/>
                <w:sz w:val="24"/>
                <w:szCs w:val="24"/>
              </w:rPr>
              <w:t>Worm Gears (~70% efficiency)</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r>
            <w:r w:rsidR="001659C1" w:rsidRPr="000506E1">
              <w:rPr>
                <w:rFonts w:ascii="Times New Roman" w:eastAsia="Times New Roman" w:hAnsi="Times New Roman" w:cs="Times New Roman"/>
                <w:sz w:val="24"/>
                <w:szCs w:val="24"/>
              </w:rPr>
              <w:fldChar w:fldCharType="begin"/>
            </w:r>
            <w:r w:rsidRPr="000506E1">
              <w:rPr>
                <w:rFonts w:ascii="Times New Roman" w:eastAsia="Times New Roman" w:hAnsi="Times New Roman" w:cs="Times New Roman"/>
                <w:sz w:val="24"/>
                <w:szCs w:val="24"/>
              </w:rPr>
              <w:instrText xml:space="preserve"> INCLUDEPICTURE "http://www.societyofrobots.com/images/mechanics_wormgears.gif" \* MERGEFORMATINET </w:instrText>
            </w:r>
            <w:r w:rsidR="001659C1" w:rsidRPr="000506E1">
              <w:rPr>
                <w:rFonts w:ascii="Times New Roman" w:eastAsia="Times New Roman" w:hAnsi="Times New Roman" w:cs="Times New Roman"/>
                <w:sz w:val="24"/>
                <w:szCs w:val="24"/>
              </w:rPr>
              <w:fldChar w:fldCharType="separate"/>
            </w:r>
            <w:r w:rsidR="001659C1" w:rsidRPr="001659C1">
              <w:rPr>
                <w:rFonts w:ascii="Times New Roman" w:eastAsia="Times New Roman" w:hAnsi="Times New Roman" w:cs="Times New Roman"/>
                <w:sz w:val="24"/>
                <w:szCs w:val="24"/>
              </w:rPr>
              <w:pict>
                <v:shape id="_x0000_i1151" type="#_x0000_t75" alt="Worm Gears" style="width:23.75pt;height:23.75pt"/>
              </w:pict>
            </w:r>
            <w:r w:rsidR="001659C1" w:rsidRPr="000506E1">
              <w:rPr>
                <w:rFonts w:ascii="Times New Roman" w:eastAsia="Times New Roman" w:hAnsi="Times New Roman" w:cs="Times New Roman"/>
                <w:sz w:val="24"/>
                <w:szCs w:val="24"/>
              </w:rPr>
              <w:fldChar w:fldCharType="end"/>
            </w:r>
            <w:r w:rsidRPr="000506E1">
              <w:rPr>
                <w:rFonts w:ascii="Times New Roman" w:eastAsia="Times New Roman" w:hAnsi="Times New Roman" w:cs="Times New Roman"/>
                <w:sz w:val="24"/>
                <w:szCs w:val="24"/>
              </w:rPr>
              <w:br/>
              <w:t xml:space="preserve">Worm gears have a very high gearing ratio. To mathematically calculate, consider the worm gear as a single tooth. Another advantage to the worm gear is that it is not </w:t>
            </w:r>
            <w:r w:rsidRPr="000506E1">
              <w:rPr>
                <w:rFonts w:ascii="Times New Roman" w:eastAsia="Times New Roman" w:hAnsi="Times New Roman" w:cs="Times New Roman"/>
                <w:b/>
                <w:bCs/>
                <w:sz w:val="24"/>
                <w:szCs w:val="24"/>
              </w:rPr>
              <w:t>back-drivable</w:t>
            </w:r>
            <w:r w:rsidRPr="000506E1">
              <w:rPr>
                <w:rFonts w:ascii="Times New Roman" w:eastAsia="Times New Roman" w:hAnsi="Times New Roman" w:cs="Times New Roman"/>
                <w:sz w:val="24"/>
                <w:szCs w:val="24"/>
              </w:rPr>
              <w:t xml:space="preserve">. What this means is only your motor can rotate the main gear, so things like gravity or counter forces will not cause any rotation. This is good say if you have a </w:t>
            </w:r>
            <w:bookmarkEnd w:id="17"/>
            <w:r w:rsidR="001659C1" w:rsidRPr="000506E1">
              <w:rPr>
                <w:rFonts w:ascii="Times New Roman" w:eastAsia="Times New Roman" w:hAnsi="Times New Roman" w:cs="Times New Roman"/>
                <w:sz w:val="24"/>
                <w:szCs w:val="24"/>
              </w:rPr>
              <w:fldChar w:fldCharType="begin"/>
            </w:r>
            <w:r w:rsidRPr="000506E1">
              <w:rPr>
                <w:rFonts w:ascii="Times New Roman" w:eastAsia="Times New Roman" w:hAnsi="Times New Roman" w:cs="Times New Roman"/>
                <w:sz w:val="24"/>
                <w:szCs w:val="24"/>
              </w:rPr>
              <w:instrText xml:space="preserve"> HYPERLINK "http://www.societyofrobots.com/robot_arm_tutorial.shtml" </w:instrText>
            </w:r>
            <w:r w:rsidR="001659C1" w:rsidRPr="000506E1">
              <w:rPr>
                <w:rFonts w:ascii="Times New Roman" w:eastAsia="Times New Roman" w:hAnsi="Times New Roman" w:cs="Times New Roman"/>
                <w:sz w:val="24"/>
                <w:szCs w:val="24"/>
              </w:rPr>
              <w:fldChar w:fldCharType="separate"/>
            </w:r>
            <w:r w:rsidRPr="000506E1">
              <w:rPr>
                <w:rFonts w:ascii="Times New Roman" w:eastAsia="Times New Roman" w:hAnsi="Times New Roman" w:cs="Times New Roman"/>
                <w:color w:val="0000FF"/>
                <w:sz w:val="24"/>
                <w:szCs w:val="24"/>
                <w:u w:val="single"/>
              </w:rPr>
              <w:t>robot arm</w:t>
            </w:r>
            <w:r w:rsidR="001659C1" w:rsidRPr="000506E1">
              <w:rPr>
                <w:rFonts w:ascii="Times New Roman" w:eastAsia="Times New Roman" w:hAnsi="Times New Roman" w:cs="Times New Roman"/>
                <w:sz w:val="24"/>
                <w:szCs w:val="24"/>
              </w:rPr>
              <w:fldChar w:fldCharType="end"/>
            </w:r>
            <w:r w:rsidRPr="000506E1">
              <w:rPr>
                <w:rFonts w:ascii="Times New Roman" w:eastAsia="Times New Roman" w:hAnsi="Times New Roman" w:cs="Times New Roman"/>
                <w:sz w:val="24"/>
                <w:szCs w:val="24"/>
              </w:rPr>
              <w:t xml:space="preserve"> holding something heavy, and you don't want to waste power on holding torque. The efficiency is low, but lubrication really helps.</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bookmarkStart w:id="18" w:name="planetarygears"/>
            <w:r w:rsidRPr="000506E1">
              <w:rPr>
                <w:rFonts w:ascii="Times New Roman" w:eastAsia="Times New Roman" w:hAnsi="Times New Roman" w:cs="Times New Roman"/>
                <w:sz w:val="24"/>
                <w:szCs w:val="24"/>
              </w:rPr>
              <w:br/>
            </w:r>
            <w:r w:rsidRPr="000506E1">
              <w:rPr>
                <w:rFonts w:ascii="Times New Roman" w:eastAsia="Times New Roman" w:hAnsi="Times New Roman" w:cs="Times New Roman"/>
                <w:b/>
                <w:bCs/>
                <w:sz w:val="24"/>
                <w:szCs w:val="24"/>
              </w:rPr>
              <w:t>Planetary Gears (~80% efficiency)</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2665730" cy="2760345"/>
                  <wp:effectExtent l="19050" t="0" r="1270" b="0"/>
                  <wp:docPr id="19" name="Picture 19" descr="http://www.societyofrobots.com/images/mechanics_planetarygea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ocietyofrobots.com/images/mechanics_planetarygears.gif"/>
                          <pic:cNvPicPr>
                            <a:picLocks noChangeAspect="1" noChangeArrowheads="1"/>
                          </pic:cNvPicPr>
                        </pic:nvPicPr>
                        <pic:blipFill>
                          <a:blip r:embed="rId34"/>
                          <a:srcRect/>
                          <a:stretch>
                            <a:fillRect/>
                          </a:stretch>
                        </pic:blipFill>
                        <pic:spPr bwMode="auto">
                          <a:xfrm>
                            <a:off x="0" y="0"/>
                            <a:ext cx="2665730" cy="2760345"/>
                          </a:xfrm>
                          <a:prstGeom prst="rect">
                            <a:avLst/>
                          </a:prstGeom>
                          <a:noFill/>
                          <a:ln w="9525">
                            <a:noFill/>
                            <a:miter lim="800000"/>
                            <a:headEnd/>
                            <a:tailEnd/>
                          </a:ln>
                        </pic:spPr>
                      </pic:pic>
                    </a:graphicData>
                  </a:graphic>
                </wp:inline>
              </w:drawing>
            </w:r>
            <w:r w:rsidRPr="000506E1">
              <w:rPr>
                <w:rFonts w:ascii="Times New Roman" w:eastAsia="Times New Roman" w:hAnsi="Times New Roman" w:cs="Times New Roman"/>
                <w:sz w:val="24"/>
                <w:szCs w:val="24"/>
              </w:rPr>
              <w:br/>
              <w:t xml:space="preserve">Planetary gears have the highest commercially available gear ratios you would ever want to put on a robot. But since they are somewhat complicated, you would never need to build one, just use it. The datasheet should tell you the gearing ratio - I just wanted you to know if you need a really </w:t>
            </w:r>
            <w:proofErr w:type="spellStart"/>
            <w:r w:rsidRPr="000506E1">
              <w:rPr>
                <w:rFonts w:ascii="Times New Roman" w:eastAsia="Times New Roman" w:hAnsi="Times New Roman" w:cs="Times New Roman"/>
                <w:sz w:val="24"/>
                <w:szCs w:val="24"/>
              </w:rPr>
              <w:t>really</w:t>
            </w:r>
            <w:proofErr w:type="spellEnd"/>
            <w:r w:rsidRPr="000506E1">
              <w:rPr>
                <w:rFonts w:ascii="Times New Roman" w:eastAsia="Times New Roman" w:hAnsi="Times New Roman" w:cs="Times New Roman"/>
                <w:sz w:val="24"/>
                <w:szCs w:val="24"/>
              </w:rPr>
              <w:t xml:space="preserve"> high gearing ratio for a robot, planetary gears are the way to go. Even better, some planetary gears offer multiple gearing </w:t>
            </w:r>
            <w:proofErr w:type="gramStart"/>
            <w:r w:rsidRPr="000506E1">
              <w:rPr>
                <w:rFonts w:ascii="Times New Roman" w:eastAsia="Times New Roman" w:hAnsi="Times New Roman" w:cs="Times New Roman"/>
                <w:sz w:val="24"/>
                <w:szCs w:val="24"/>
              </w:rPr>
              <w:t>ratio's</w:t>
            </w:r>
            <w:proofErr w:type="gramEnd"/>
            <w:r w:rsidRPr="000506E1">
              <w:rPr>
                <w:rFonts w:ascii="Times New Roman" w:eastAsia="Times New Roman" w:hAnsi="Times New Roman" w:cs="Times New Roman"/>
                <w:sz w:val="24"/>
                <w:szCs w:val="24"/>
              </w:rPr>
              <w:t xml:space="preserve"> that are user configurable!</w:t>
            </w:r>
          </w:p>
          <w:p w:rsidR="000506E1" w:rsidRPr="000506E1" w:rsidRDefault="000506E1" w:rsidP="002C1819">
            <w:pPr>
              <w:spacing w:before="100" w:beforeAutospacing="1" w:after="100" w:afterAutospacing="1" w:line="240" w:lineRule="auto"/>
              <w:ind w:left="720"/>
              <w:rPr>
                <w:rFonts w:ascii="Times New Roman" w:eastAsia="Times New Roman" w:hAnsi="Times New Roman" w:cs="Times New Roman"/>
                <w:sz w:val="24"/>
                <w:szCs w:val="24"/>
              </w:rPr>
            </w:pPr>
            <w:r w:rsidRPr="000506E1">
              <w:rPr>
                <w:rFonts w:ascii="Times New Roman" w:eastAsia="Times New Roman" w:hAnsi="Times New Roman" w:cs="Times New Roman"/>
                <w:b/>
                <w:bCs/>
                <w:sz w:val="24"/>
                <w:szCs w:val="24"/>
              </w:rPr>
              <w:t>More Information</w:t>
            </w:r>
            <w:r w:rsidRPr="000506E1">
              <w:rPr>
                <w:rFonts w:ascii="Times New Roman" w:eastAsia="Times New Roman" w:hAnsi="Times New Roman" w:cs="Times New Roman"/>
                <w:sz w:val="24"/>
                <w:szCs w:val="24"/>
              </w:rPr>
              <w:t xml:space="preserve"> </w:t>
            </w:r>
            <w:r w:rsidRPr="000506E1">
              <w:rPr>
                <w:rFonts w:ascii="Times New Roman" w:eastAsia="Times New Roman" w:hAnsi="Times New Roman" w:cs="Times New Roman"/>
                <w:sz w:val="24"/>
                <w:szCs w:val="24"/>
              </w:rPr>
              <w:br/>
              <w:t xml:space="preserve">If you wish for an even more in-depth tutorial about gear selection, you can find it in this </w:t>
            </w:r>
            <w:bookmarkEnd w:id="18"/>
            <w:r w:rsidR="001659C1" w:rsidRPr="000506E1">
              <w:rPr>
                <w:rFonts w:ascii="Times New Roman" w:eastAsia="Times New Roman" w:hAnsi="Times New Roman" w:cs="Times New Roman"/>
                <w:sz w:val="24"/>
                <w:szCs w:val="24"/>
              </w:rPr>
              <w:fldChar w:fldCharType="begin"/>
            </w:r>
            <w:r w:rsidRPr="000506E1">
              <w:rPr>
                <w:rFonts w:ascii="Times New Roman" w:eastAsia="Times New Roman" w:hAnsi="Times New Roman" w:cs="Times New Roman"/>
                <w:sz w:val="24"/>
                <w:szCs w:val="24"/>
              </w:rPr>
              <w:instrText xml:space="preserve"> HYPERLINK "http://www.societyofrobots.com/downloads/gearology.pdf" </w:instrText>
            </w:r>
            <w:r w:rsidR="001659C1" w:rsidRPr="000506E1">
              <w:rPr>
                <w:rFonts w:ascii="Times New Roman" w:eastAsia="Times New Roman" w:hAnsi="Times New Roman" w:cs="Times New Roman"/>
                <w:sz w:val="24"/>
                <w:szCs w:val="24"/>
              </w:rPr>
              <w:fldChar w:fldCharType="separate"/>
            </w:r>
            <w:r w:rsidRPr="000506E1">
              <w:rPr>
                <w:rFonts w:ascii="Times New Roman" w:eastAsia="Times New Roman" w:hAnsi="Times New Roman" w:cs="Times New Roman"/>
                <w:b/>
                <w:bCs/>
                <w:color w:val="0000FF"/>
                <w:sz w:val="24"/>
                <w:szCs w:val="24"/>
                <w:u w:val="single"/>
              </w:rPr>
              <w:t>advanced gear selection tutorial</w:t>
            </w:r>
            <w:r w:rsidR="001659C1" w:rsidRPr="000506E1">
              <w:rPr>
                <w:rFonts w:ascii="Times New Roman" w:eastAsia="Times New Roman" w:hAnsi="Times New Roman" w:cs="Times New Roman"/>
                <w:sz w:val="24"/>
                <w:szCs w:val="24"/>
              </w:rPr>
              <w:fldChar w:fldCharType="end"/>
            </w:r>
            <w:r w:rsidRPr="000506E1">
              <w:rPr>
                <w:rFonts w:ascii="Times New Roman" w:eastAsia="Times New Roman" w:hAnsi="Times New Roman" w:cs="Times New Roman"/>
                <w:sz w:val="24"/>
                <w:szCs w:val="24"/>
              </w:rPr>
              <w:t xml:space="preserve">. I didn't write it, but it's easy to follow and understand. Where can you buy gears? Check my </w:t>
            </w:r>
            <w:hyperlink r:id="rId35" w:history="1">
              <w:r w:rsidRPr="000506E1">
                <w:rPr>
                  <w:rFonts w:ascii="Times New Roman" w:eastAsia="Times New Roman" w:hAnsi="Times New Roman" w:cs="Times New Roman"/>
                  <w:b/>
                  <w:bCs/>
                  <w:color w:val="0000FF"/>
                  <w:sz w:val="24"/>
                  <w:szCs w:val="24"/>
                  <w:u w:val="single"/>
                </w:rPr>
                <w:t>robot parts list</w:t>
              </w:r>
            </w:hyperlink>
            <w:r w:rsidRPr="000506E1">
              <w:rPr>
                <w:rFonts w:ascii="Times New Roman" w:eastAsia="Times New Roman" w:hAnsi="Times New Roman" w:cs="Times New Roman"/>
                <w:sz w:val="24"/>
                <w:szCs w:val="24"/>
              </w:rPr>
              <w:t xml:space="preserve"> and the ad window at the top right of this page for links.</w:t>
            </w:r>
          </w:p>
          <w:p w:rsidR="000506E1" w:rsidRPr="000506E1" w:rsidRDefault="000506E1" w:rsidP="002C1819">
            <w:pPr>
              <w:spacing w:after="0" w:line="240" w:lineRule="auto"/>
              <w:ind w:left="720"/>
              <w:rPr>
                <w:rFonts w:ascii="Times New Roman" w:eastAsia="Times New Roman" w:hAnsi="Times New Roman" w:cs="Times New Roman"/>
                <w:sz w:val="24"/>
                <w:szCs w:val="24"/>
              </w:rPr>
            </w:pPr>
          </w:p>
          <w:p w:rsidR="000506E1" w:rsidRPr="000506E1" w:rsidRDefault="000506E1" w:rsidP="002C1819">
            <w:pPr>
              <w:spacing w:after="0" w:line="240" w:lineRule="auto"/>
              <w:ind w:left="720"/>
              <w:rPr>
                <w:rFonts w:ascii="Times New Roman" w:eastAsia="Times New Roman" w:hAnsi="Times New Roman" w:cs="Times New Roman"/>
                <w:sz w:val="24"/>
                <w:szCs w:val="24"/>
              </w:rPr>
            </w:pPr>
          </w:p>
        </w:tc>
        <w:tc>
          <w:tcPr>
            <w:tcW w:w="1891" w:type="dxa"/>
            <w:hideMark/>
          </w:tcPr>
          <w:p w:rsidR="000506E1" w:rsidRPr="000506E1" w:rsidRDefault="000506E1" w:rsidP="002C1819">
            <w:pPr>
              <w:spacing w:after="0" w:line="240" w:lineRule="auto"/>
              <w:rPr>
                <w:ins w:id="19" w:author="Unknown"/>
                <w:rFonts w:ascii="Times New Roman" w:eastAsia="Times New Roman" w:hAnsi="Times New Roman" w:cs="Times New Roman"/>
                <w:sz w:val="24"/>
                <w:szCs w:val="24"/>
              </w:rPr>
            </w:pPr>
            <w:ins w:id="20" w:author="Unknown">
              <w:r w:rsidRPr="000506E1">
                <w:rPr>
                  <w:rFonts w:ascii="Times New Roman" w:eastAsia="Times New Roman" w:hAnsi="Times New Roman" w:cs="Times New Roman"/>
                  <w:sz w:val="24"/>
                  <w:szCs w:val="24"/>
                </w:rPr>
                <w:lastRenderedPageBreak/>
                <w:br/>
              </w:r>
            </w:ins>
          </w:p>
        </w:tc>
      </w:tr>
      <w:tr w:rsidR="000506E1" w:rsidRPr="000506E1" w:rsidTr="002C1819">
        <w:trPr>
          <w:tblCellSpacing w:w="0" w:type="dxa"/>
        </w:trPr>
        <w:tc>
          <w:tcPr>
            <w:tcW w:w="3224" w:type="dxa"/>
            <w:hideMark/>
          </w:tcPr>
          <w:p w:rsidR="000506E1" w:rsidRPr="000506E1" w:rsidRDefault="000506E1" w:rsidP="002C1819">
            <w:pPr>
              <w:spacing w:after="0" w:line="240" w:lineRule="auto"/>
              <w:rPr>
                <w:rFonts w:ascii="Times New Roman" w:eastAsia="Times New Roman" w:hAnsi="Times New Roman" w:cs="Times New Roman"/>
                <w:sz w:val="24"/>
                <w:szCs w:val="24"/>
              </w:rPr>
            </w:pPr>
          </w:p>
        </w:tc>
        <w:tc>
          <w:tcPr>
            <w:tcW w:w="0" w:type="auto"/>
            <w:vAlign w:val="center"/>
            <w:hideMark/>
          </w:tcPr>
          <w:p w:rsidR="000506E1" w:rsidRPr="000506E1" w:rsidRDefault="000506E1" w:rsidP="002C1819">
            <w:pPr>
              <w:spacing w:after="0" w:line="240" w:lineRule="auto"/>
              <w:rPr>
                <w:rFonts w:ascii="Times New Roman" w:eastAsia="Times New Roman" w:hAnsi="Times New Roman" w:cs="Times New Roman"/>
                <w:sz w:val="24"/>
                <w:szCs w:val="24"/>
              </w:rPr>
            </w:pPr>
          </w:p>
        </w:tc>
        <w:tc>
          <w:tcPr>
            <w:tcW w:w="0" w:type="auto"/>
            <w:vAlign w:val="center"/>
            <w:hideMark/>
          </w:tcPr>
          <w:p w:rsidR="000506E1" w:rsidRPr="000506E1" w:rsidRDefault="000506E1" w:rsidP="002C1819">
            <w:pPr>
              <w:spacing w:after="0" w:line="240" w:lineRule="auto"/>
              <w:rPr>
                <w:rFonts w:ascii="Times New Roman" w:eastAsia="Times New Roman" w:hAnsi="Times New Roman" w:cs="Times New Roman"/>
                <w:sz w:val="24"/>
                <w:szCs w:val="24"/>
              </w:rPr>
            </w:pPr>
          </w:p>
        </w:tc>
      </w:tr>
    </w:tbl>
    <w:p w:rsidR="00311844" w:rsidRDefault="002C1819" w:rsidP="002C1819"/>
    <w:sectPr w:rsidR="00311844" w:rsidSect="000A7B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506E1"/>
    <w:rsid w:val="000506E1"/>
    <w:rsid w:val="000A7B3D"/>
    <w:rsid w:val="001659C1"/>
    <w:rsid w:val="001E2833"/>
    <w:rsid w:val="002C1819"/>
    <w:rsid w:val="004301E4"/>
    <w:rsid w:val="006325FA"/>
    <w:rsid w:val="00BB217D"/>
    <w:rsid w:val="00D56055"/>
    <w:rsid w:val="00D801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6E1"/>
    <w:rPr>
      <w:color w:val="0000FF"/>
      <w:u w:val="single"/>
    </w:rPr>
  </w:style>
  <w:style w:type="paragraph" w:styleId="z-TopofForm">
    <w:name w:val="HTML Top of Form"/>
    <w:basedOn w:val="Normal"/>
    <w:next w:val="Normal"/>
    <w:link w:val="z-TopofFormChar"/>
    <w:hidden/>
    <w:uiPriority w:val="99"/>
    <w:semiHidden/>
    <w:unhideWhenUsed/>
    <w:rsid w:val="000506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06E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0506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0506E1"/>
    <w:rPr>
      <w:rFonts w:ascii="Arial" w:eastAsia="Times New Roman" w:hAnsi="Arial" w:cs="Arial"/>
      <w:vanish/>
      <w:sz w:val="16"/>
      <w:szCs w:val="16"/>
    </w:rPr>
  </w:style>
  <w:style w:type="paragraph" w:styleId="NormalWeb">
    <w:name w:val="Normal (Web)"/>
    <w:basedOn w:val="Normal"/>
    <w:uiPriority w:val="99"/>
    <w:unhideWhenUsed/>
    <w:rsid w:val="000506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0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6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1949676">
      <w:bodyDiv w:val="1"/>
      <w:marLeft w:val="0"/>
      <w:marRight w:val="0"/>
      <w:marTop w:val="0"/>
      <w:marBottom w:val="0"/>
      <w:divBdr>
        <w:top w:val="none" w:sz="0" w:space="0" w:color="auto"/>
        <w:left w:val="none" w:sz="0" w:space="0" w:color="auto"/>
        <w:bottom w:val="none" w:sz="0" w:space="0" w:color="auto"/>
        <w:right w:val="none" w:sz="0" w:space="0" w:color="auto"/>
      </w:divBdr>
      <w:divsChild>
        <w:div w:id="363747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cietyofrobots.com/mechanics_gears.shtml" TargetMode="External"/><Relationship Id="rId13" Type="http://schemas.openxmlformats.org/officeDocument/2006/relationships/hyperlink" Target="http://www.societyofrobots.com/mechanics_gears.shtml" TargetMode="External"/><Relationship Id="rId18" Type="http://schemas.openxmlformats.org/officeDocument/2006/relationships/hyperlink" Target="http://www.societyofrobots.com/mechanics_gears.shtml" TargetMode="External"/><Relationship Id="rId26" Type="http://schemas.openxmlformats.org/officeDocument/2006/relationships/hyperlink" Target="http://www.societyofrobots.com/mechanics_dynamics.shtml" TargetMode="External"/><Relationship Id="rId3" Type="http://schemas.openxmlformats.org/officeDocument/2006/relationships/webSettings" Target="webSettings.xml"/><Relationship Id="rId21" Type="http://schemas.openxmlformats.org/officeDocument/2006/relationships/image" Target="media/image3.jpeg"/><Relationship Id="rId34" Type="http://schemas.openxmlformats.org/officeDocument/2006/relationships/image" Target="media/image11.gif"/><Relationship Id="rId7" Type="http://schemas.openxmlformats.org/officeDocument/2006/relationships/hyperlink" Target="http://www.societyofrobots.com/mechanics_gears.shtml" TargetMode="External"/><Relationship Id="rId12" Type="http://schemas.openxmlformats.org/officeDocument/2006/relationships/hyperlink" Target="http://www.societyofrobots.com/mechanics_gears.shtml" TargetMode="External"/><Relationship Id="rId17" Type="http://schemas.openxmlformats.org/officeDocument/2006/relationships/hyperlink" Target="http://www.societyofrobots.com/mechanics_gears.shtml" TargetMode="External"/><Relationship Id="rId25" Type="http://schemas.openxmlformats.org/officeDocument/2006/relationships/image" Target="media/image4.gif"/><Relationship Id="rId33" Type="http://schemas.openxmlformats.org/officeDocument/2006/relationships/image" Target="media/image10.gif"/><Relationship Id="rId2" Type="http://schemas.openxmlformats.org/officeDocument/2006/relationships/settings" Target="settings.xml"/><Relationship Id="rId16" Type="http://schemas.openxmlformats.org/officeDocument/2006/relationships/hyperlink" Target="http://www.societyofrobots.com/mechanics_gears.shtml" TargetMode="External"/><Relationship Id="rId20" Type="http://schemas.openxmlformats.org/officeDocument/2006/relationships/hyperlink" Target="http://www.societyofrobots.com/mechanics_gears.shtml" TargetMode="External"/><Relationship Id="rId29" Type="http://schemas.openxmlformats.org/officeDocument/2006/relationships/image" Target="media/image6.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www.societyofrobots.com/mechanics_gears.shtml" TargetMode="External"/><Relationship Id="rId24" Type="http://schemas.openxmlformats.org/officeDocument/2006/relationships/hyperlink" Target="http://www.societyofrobots.com/mechanics_dynamics.shtml" TargetMode="External"/><Relationship Id="rId32" Type="http://schemas.openxmlformats.org/officeDocument/2006/relationships/image" Target="media/image9.gif"/><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www.societyofrobots.com/mechanics_gears.shtml" TargetMode="External"/><Relationship Id="rId23" Type="http://schemas.openxmlformats.org/officeDocument/2006/relationships/hyperlink" Target="http://www.societyofrobots.com/mechanics_statics.shtml" TargetMode="External"/><Relationship Id="rId28" Type="http://schemas.openxmlformats.org/officeDocument/2006/relationships/image" Target="media/image5.gif"/><Relationship Id="rId36" Type="http://schemas.openxmlformats.org/officeDocument/2006/relationships/fontTable" Target="fontTable.xml"/><Relationship Id="rId10" Type="http://schemas.openxmlformats.org/officeDocument/2006/relationships/hyperlink" Target="http://www.societyofrobots.com/mechanics_gears.shtml" TargetMode="External"/><Relationship Id="rId19" Type="http://schemas.openxmlformats.org/officeDocument/2006/relationships/hyperlink" Target="http://www.societyofrobots.com/mechanics_gears.shtml" TargetMode="External"/><Relationship Id="rId31" Type="http://schemas.openxmlformats.org/officeDocument/2006/relationships/image" Target="media/image8.gif"/><Relationship Id="rId4" Type="http://schemas.openxmlformats.org/officeDocument/2006/relationships/hyperlink" Target="http://www.societyofrobots.com/" TargetMode="External"/><Relationship Id="rId9" Type="http://schemas.openxmlformats.org/officeDocument/2006/relationships/hyperlink" Target="http://www.societyofrobots.com/mechanics_gears.shtml" TargetMode="External"/><Relationship Id="rId14" Type="http://schemas.openxmlformats.org/officeDocument/2006/relationships/hyperlink" Target="http://www.societyofrobots.com/mechanics_gears.shtml" TargetMode="External"/><Relationship Id="rId22" Type="http://schemas.openxmlformats.org/officeDocument/2006/relationships/hyperlink" Target="http://www.societyofrobots.com/actuators_servos.shtml" TargetMode="External"/><Relationship Id="rId27" Type="http://schemas.openxmlformats.org/officeDocument/2006/relationships/hyperlink" Target="http://www.societyofrobots.com/mechanics_gears.shtml" TargetMode="External"/><Relationship Id="rId30" Type="http://schemas.openxmlformats.org/officeDocument/2006/relationships/image" Target="media/image7.gif"/><Relationship Id="rId35" Type="http://schemas.openxmlformats.org/officeDocument/2006/relationships/hyperlink" Target="http://www.societyofrobots.com/robot_parts_li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2183</Words>
  <Characters>12449</Characters>
  <Application>Microsoft Office Word</Application>
  <DocSecurity>0</DocSecurity>
  <Lines>103</Lines>
  <Paragraphs>29</Paragraphs>
  <ScaleCrop>false</ScaleCrop>
  <Company/>
  <LinksUpToDate>false</LinksUpToDate>
  <CharactersWithSpaces>14603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6</cp:revision>
  <dcterms:created xsi:type="dcterms:W3CDTF">2013-07-26T08:06:00Z</dcterms:created>
  <dcterms:modified xsi:type="dcterms:W3CDTF">2013-08-22T20:06:00Z</dcterms:modified>
</cp:coreProperties>
</file>